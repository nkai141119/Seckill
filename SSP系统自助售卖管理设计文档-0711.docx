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987" w:rsidRDefault="00A15987">
      <w:bookmarkStart w:id="0" w:name="_Toc487817209"/>
      <w:bookmarkStart w:id="1" w:name="_Toc490500616"/>
      <w:bookmarkStart w:id="2" w:name="_Toc490500604"/>
      <w:bookmarkStart w:id="3" w:name="_Toc490532723"/>
      <w:bookmarkStart w:id="4" w:name="_Toc487817232"/>
      <w:bookmarkStart w:id="5" w:name="_Toc490532734"/>
    </w:p>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F55E2F">
      <w:pPr>
        <w:pStyle w:val="a8"/>
      </w:pPr>
      <w:r>
        <w:t>SSP</w:t>
      </w:r>
      <w:r>
        <w:t>系统自助售卖管理</w:t>
      </w:r>
    </w:p>
    <w:p w:rsidR="00A15987" w:rsidRDefault="00F55E2F">
      <w:pPr>
        <w:pStyle w:val="a8"/>
      </w:pPr>
      <w:r>
        <w:rPr>
          <w:rFonts w:hint="eastAsia"/>
        </w:rPr>
        <w:t>设计文档</w:t>
      </w:r>
    </w:p>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A15987">
        <w:tc>
          <w:tcPr>
            <w:tcW w:w="2520" w:type="dxa"/>
            <w:shd w:val="clear" w:color="auto" w:fill="C0C0C0"/>
          </w:tcPr>
          <w:p w:rsidR="00A15987" w:rsidRDefault="00F55E2F">
            <w:r>
              <w:rPr>
                <w:rFonts w:hint="eastAsia"/>
              </w:rPr>
              <w:t>模块名称</w:t>
            </w:r>
          </w:p>
        </w:tc>
        <w:tc>
          <w:tcPr>
            <w:tcW w:w="6840" w:type="dxa"/>
          </w:tcPr>
          <w:p w:rsidR="00A15987" w:rsidRDefault="00A15987"/>
        </w:tc>
      </w:tr>
      <w:tr w:rsidR="00A15987">
        <w:tc>
          <w:tcPr>
            <w:tcW w:w="2520" w:type="dxa"/>
            <w:shd w:val="clear" w:color="auto" w:fill="C0C0C0"/>
          </w:tcPr>
          <w:p w:rsidR="00A15987" w:rsidRDefault="00F55E2F">
            <w:r>
              <w:rPr>
                <w:rFonts w:hint="eastAsia"/>
              </w:rPr>
              <w:t>所属系统</w:t>
            </w:r>
          </w:p>
        </w:tc>
        <w:tc>
          <w:tcPr>
            <w:tcW w:w="6840" w:type="dxa"/>
          </w:tcPr>
          <w:p w:rsidR="00A15987" w:rsidRDefault="00F55E2F">
            <w:r>
              <w:rPr>
                <w:rFonts w:hint="eastAsia"/>
              </w:rPr>
              <w:t>LEGO</w:t>
            </w:r>
            <w:r>
              <w:t>-SSP</w:t>
            </w:r>
          </w:p>
        </w:tc>
      </w:tr>
      <w:tr w:rsidR="00A15987">
        <w:tc>
          <w:tcPr>
            <w:tcW w:w="2520" w:type="dxa"/>
            <w:shd w:val="clear" w:color="auto" w:fill="C0C0C0"/>
          </w:tcPr>
          <w:p w:rsidR="00A15987" w:rsidRDefault="00F55E2F">
            <w:r>
              <w:rPr>
                <w:rFonts w:hint="eastAsia"/>
              </w:rPr>
              <w:t>模块负责人</w:t>
            </w:r>
          </w:p>
        </w:tc>
        <w:tc>
          <w:tcPr>
            <w:tcW w:w="6840" w:type="dxa"/>
          </w:tcPr>
          <w:p w:rsidR="00A15987" w:rsidRDefault="00A15987"/>
        </w:tc>
      </w:tr>
      <w:tr w:rsidR="00A15987">
        <w:trPr>
          <w:trHeight w:val="333"/>
        </w:trPr>
        <w:tc>
          <w:tcPr>
            <w:tcW w:w="2520" w:type="dxa"/>
            <w:shd w:val="clear" w:color="auto" w:fill="C0C0C0"/>
          </w:tcPr>
          <w:p w:rsidR="00A15987" w:rsidRDefault="00F55E2F">
            <w:r>
              <w:rPr>
                <w:rFonts w:hint="eastAsia"/>
              </w:rPr>
              <w:t>项目负责人</w:t>
            </w:r>
          </w:p>
        </w:tc>
        <w:tc>
          <w:tcPr>
            <w:tcW w:w="6840" w:type="dxa"/>
          </w:tcPr>
          <w:p w:rsidR="00A15987" w:rsidRDefault="00F55E2F">
            <w:r>
              <w:rPr>
                <w:rFonts w:hint="eastAsia"/>
              </w:rPr>
              <w:t>侯建宇</w:t>
            </w:r>
          </w:p>
        </w:tc>
      </w:tr>
      <w:tr w:rsidR="00A15987">
        <w:trPr>
          <w:trHeight w:val="306"/>
        </w:trPr>
        <w:tc>
          <w:tcPr>
            <w:tcW w:w="2520" w:type="dxa"/>
            <w:shd w:val="clear" w:color="auto" w:fill="C0C0C0"/>
          </w:tcPr>
          <w:p w:rsidR="00A15987" w:rsidRDefault="00F55E2F">
            <w:r>
              <w:rPr>
                <w:rFonts w:hint="eastAsia"/>
              </w:rPr>
              <w:t>文档提交日期</w:t>
            </w:r>
          </w:p>
        </w:tc>
        <w:tc>
          <w:tcPr>
            <w:tcW w:w="6840" w:type="dxa"/>
            <w:vAlign w:val="center"/>
          </w:tcPr>
          <w:p w:rsidR="00A15987" w:rsidRDefault="00F55E2F">
            <w:r>
              <w:rPr>
                <w:color w:val="000000"/>
                <w:szCs w:val="21"/>
              </w:rPr>
              <w:t>2019.07.11</w:t>
            </w:r>
          </w:p>
        </w:tc>
      </w:tr>
    </w:tbl>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 w:rsidR="00A15987" w:rsidRDefault="00A15987">
      <w:pPr>
        <w:sectPr w:rsidR="00A1598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docGrid w:type="lines" w:linePitch="312"/>
        </w:sectPr>
      </w:pPr>
    </w:p>
    <w:p w:rsidR="00A15987" w:rsidRDefault="00A15987"/>
    <w:p w:rsidR="00A15987" w:rsidRDefault="00F55E2F">
      <w:pPr>
        <w:pStyle w:val="a9"/>
      </w:pPr>
      <w:r>
        <w:rPr>
          <w:rFonts w:hint="eastAsia"/>
        </w:rPr>
        <w:t>修改记录</w:t>
      </w:r>
    </w:p>
    <w:p w:rsidR="00A15987" w:rsidRDefault="00A15987">
      <w:pPr>
        <w:pStyle w:val="a9"/>
      </w:pPr>
    </w:p>
    <w:tbl>
      <w:tblPr>
        <w:tblW w:w="1037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55"/>
        <w:gridCol w:w="1080"/>
        <w:gridCol w:w="5652"/>
        <w:gridCol w:w="1296"/>
        <w:gridCol w:w="1296"/>
      </w:tblGrid>
      <w:tr w:rsidR="00A15987">
        <w:trPr>
          <w:jc w:val="center"/>
        </w:trPr>
        <w:tc>
          <w:tcPr>
            <w:tcW w:w="1055" w:type="dxa"/>
            <w:shd w:val="clear" w:color="auto" w:fill="C0C0C0"/>
            <w:vAlign w:val="center"/>
          </w:tcPr>
          <w:p w:rsidR="00A15987" w:rsidRDefault="00F55E2F">
            <w:pPr>
              <w:jc w:val="center"/>
            </w:pPr>
            <w:r>
              <w:rPr>
                <w:rFonts w:hint="eastAsia"/>
              </w:rPr>
              <w:t>No</w:t>
            </w:r>
          </w:p>
        </w:tc>
        <w:tc>
          <w:tcPr>
            <w:tcW w:w="1080" w:type="dxa"/>
            <w:shd w:val="clear" w:color="auto" w:fill="C0C0C0"/>
            <w:vAlign w:val="center"/>
          </w:tcPr>
          <w:p w:rsidR="00A15987" w:rsidRDefault="00F55E2F">
            <w:pPr>
              <w:jc w:val="center"/>
            </w:pPr>
            <w:r>
              <w:rPr>
                <w:rFonts w:hint="eastAsia"/>
              </w:rPr>
              <w:t>修改后</w:t>
            </w:r>
          </w:p>
          <w:p w:rsidR="00A15987" w:rsidRDefault="00F55E2F">
            <w:pPr>
              <w:jc w:val="center"/>
            </w:pPr>
            <w:r>
              <w:rPr>
                <w:rFonts w:hint="eastAsia"/>
              </w:rPr>
              <w:t>版本号</w:t>
            </w:r>
          </w:p>
        </w:tc>
        <w:tc>
          <w:tcPr>
            <w:tcW w:w="5652" w:type="dxa"/>
            <w:shd w:val="clear" w:color="auto" w:fill="C0C0C0"/>
            <w:vAlign w:val="center"/>
          </w:tcPr>
          <w:p w:rsidR="00A15987" w:rsidRDefault="00F55E2F">
            <w:pPr>
              <w:jc w:val="center"/>
            </w:pPr>
            <w:r>
              <w:rPr>
                <w:rFonts w:hint="eastAsia"/>
              </w:rPr>
              <w:t>修改内容简介</w:t>
            </w:r>
          </w:p>
        </w:tc>
        <w:tc>
          <w:tcPr>
            <w:tcW w:w="1296" w:type="dxa"/>
            <w:shd w:val="clear" w:color="auto" w:fill="C0C0C0"/>
            <w:vAlign w:val="center"/>
          </w:tcPr>
          <w:p w:rsidR="00A15987" w:rsidRDefault="00F55E2F">
            <w:pPr>
              <w:jc w:val="center"/>
            </w:pPr>
            <w:r>
              <w:rPr>
                <w:rFonts w:hint="eastAsia"/>
              </w:rPr>
              <w:t>修改日期</w:t>
            </w:r>
          </w:p>
        </w:tc>
        <w:tc>
          <w:tcPr>
            <w:tcW w:w="1296" w:type="dxa"/>
            <w:shd w:val="clear" w:color="auto" w:fill="C0C0C0"/>
            <w:vAlign w:val="center"/>
          </w:tcPr>
          <w:p w:rsidR="00A15987" w:rsidRDefault="00F55E2F">
            <w:pPr>
              <w:jc w:val="center"/>
            </w:pPr>
            <w:r>
              <w:rPr>
                <w:rFonts w:hint="eastAsia"/>
              </w:rPr>
              <w:t>修改人</w:t>
            </w:r>
          </w:p>
        </w:tc>
      </w:tr>
      <w:tr w:rsidR="00A15987">
        <w:trPr>
          <w:jc w:val="center"/>
        </w:trPr>
        <w:tc>
          <w:tcPr>
            <w:tcW w:w="1055" w:type="dxa"/>
            <w:vAlign w:val="center"/>
          </w:tcPr>
          <w:p w:rsidR="00A15987" w:rsidRDefault="00F55E2F">
            <w:pPr>
              <w:jc w:val="center"/>
              <w:rPr>
                <w:szCs w:val="21"/>
              </w:rPr>
            </w:pPr>
            <w:r>
              <w:rPr>
                <w:szCs w:val="21"/>
              </w:rPr>
              <w:t>1</w:t>
            </w:r>
          </w:p>
        </w:tc>
        <w:tc>
          <w:tcPr>
            <w:tcW w:w="1080" w:type="dxa"/>
            <w:vAlign w:val="center"/>
          </w:tcPr>
          <w:p w:rsidR="00A15987" w:rsidRDefault="00F55E2F">
            <w:pPr>
              <w:jc w:val="center"/>
              <w:rPr>
                <w:szCs w:val="21"/>
              </w:rPr>
            </w:pPr>
            <w:r>
              <w:rPr>
                <w:szCs w:val="21"/>
              </w:rPr>
              <w:t>V1.0</w:t>
            </w:r>
          </w:p>
        </w:tc>
        <w:tc>
          <w:tcPr>
            <w:tcW w:w="5652" w:type="dxa"/>
            <w:vAlign w:val="center"/>
          </w:tcPr>
          <w:p w:rsidR="00A15987" w:rsidRDefault="00F55E2F">
            <w:pPr>
              <w:jc w:val="center"/>
              <w:rPr>
                <w:szCs w:val="21"/>
              </w:rPr>
            </w:pPr>
            <w:r>
              <w:rPr>
                <w:szCs w:val="21"/>
              </w:rPr>
              <w:t>SSP</w:t>
            </w:r>
            <w:r>
              <w:rPr>
                <w:szCs w:val="21"/>
              </w:rPr>
              <w:t>系统自助售卖管理</w:t>
            </w:r>
          </w:p>
        </w:tc>
        <w:tc>
          <w:tcPr>
            <w:tcW w:w="1296" w:type="dxa"/>
            <w:vAlign w:val="center"/>
          </w:tcPr>
          <w:p w:rsidR="00A15987" w:rsidRDefault="00F55E2F">
            <w:pPr>
              <w:spacing w:line="360" w:lineRule="auto"/>
              <w:jc w:val="center"/>
              <w:rPr>
                <w:color w:val="000000"/>
                <w:szCs w:val="21"/>
              </w:rPr>
            </w:pPr>
            <w:r>
              <w:rPr>
                <w:color w:val="000000"/>
                <w:szCs w:val="21"/>
              </w:rPr>
              <w:t>2019.07.11</w:t>
            </w:r>
          </w:p>
        </w:tc>
        <w:tc>
          <w:tcPr>
            <w:tcW w:w="1296" w:type="dxa"/>
            <w:vAlign w:val="center"/>
          </w:tcPr>
          <w:p w:rsidR="00A15987" w:rsidRDefault="00F55E2F">
            <w:pPr>
              <w:spacing w:line="360" w:lineRule="auto"/>
              <w:jc w:val="center"/>
              <w:rPr>
                <w:color w:val="000000"/>
                <w:szCs w:val="21"/>
              </w:rPr>
            </w:pPr>
            <w:r>
              <w:rPr>
                <w:rFonts w:hint="eastAsia"/>
                <w:color w:val="000000"/>
                <w:szCs w:val="21"/>
              </w:rPr>
              <w:t>侯建宇</w:t>
            </w:r>
          </w:p>
        </w:tc>
      </w:tr>
      <w:tr w:rsidR="00A15987">
        <w:trPr>
          <w:jc w:val="center"/>
        </w:trPr>
        <w:tc>
          <w:tcPr>
            <w:tcW w:w="1055" w:type="dxa"/>
          </w:tcPr>
          <w:p w:rsidR="00A15987" w:rsidRDefault="00A15987">
            <w:pPr>
              <w:jc w:val="center"/>
              <w:rPr>
                <w:szCs w:val="21"/>
              </w:rPr>
            </w:pPr>
          </w:p>
        </w:tc>
        <w:tc>
          <w:tcPr>
            <w:tcW w:w="1080" w:type="dxa"/>
          </w:tcPr>
          <w:p w:rsidR="00A15987" w:rsidRDefault="00A15987">
            <w:pPr>
              <w:jc w:val="center"/>
              <w:rPr>
                <w:szCs w:val="21"/>
              </w:rPr>
            </w:pPr>
          </w:p>
        </w:tc>
        <w:tc>
          <w:tcPr>
            <w:tcW w:w="5652" w:type="dxa"/>
          </w:tcPr>
          <w:p w:rsidR="00A15987" w:rsidRDefault="00A15987">
            <w:pPr>
              <w:jc w:val="center"/>
              <w:rPr>
                <w:szCs w:val="21"/>
              </w:rPr>
            </w:pPr>
          </w:p>
        </w:tc>
        <w:tc>
          <w:tcPr>
            <w:tcW w:w="1296" w:type="dxa"/>
          </w:tcPr>
          <w:p w:rsidR="00A15987" w:rsidRDefault="00A15987">
            <w:pPr>
              <w:jc w:val="both"/>
              <w:rPr>
                <w:szCs w:val="21"/>
              </w:rPr>
            </w:pPr>
          </w:p>
        </w:tc>
        <w:tc>
          <w:tcPr>
            <w:tcW w:w="1296" w:type="dxa"/>
          </w:tcPr>
          <w:p w:rsidR="00A15987" w:rsidRDefault="00A15987">
            <w:pPr>
              <w:jc w:val="center"/>
              <w:rPr>
                <w:szCs w:val="21"/>
              </w:rPr>
            </w:pPr>
          </w:p>
        </w:tc>
      </w:tr>
      <w:tr w:rsidR="00A15987">
        <w:trPr>
          <w:jc w:val="center"/>
        </w:trPr>
        <w:tc>
          <w:tcPr>
            <w:tcW w:w="1055" w:type="dxa"/>
          </w:tcPr>
          <w:p w:rsidR="00A15987" w:rsidRDefault="00A15987">
            <w:pPr>
              <w:jc w:val="center"/>
              <w:rPr>
                <w:szCs w:val="21"/>
              </w:rPr>
            </w:pPr>
          </w:p>
        </w:tc>
        <w:tc>
          <w:tcPr>
            <w:tcW w:w="1080" w:type="dxa"/>
          </w:tcPr>
          <w:p w:rsidR="00A15987" w:rsidRDefault="00A15987">
            <w:pPr>
              <w:jc w:val="center"/>
              <w:rPr>
                <w:szCs w:val="21"/>
              </w:rPr>
            </w:pPr>
          </w:p>
        </w:tc>
        <w:tc>
          <w:tcPr>
            <w:tcW w:w="5652" w:type="dxa"/>
          </w:tcPr>
          <w:p w:rsidR="00A15987" w:rsidRDefault="00A15987">
            <w:pPr>
              <w:jc w:val="center"/>
              <w:rPr>
                <w:szCs w:val="21"/>
              </w:rPr>
            </w:pPr>
          </w:p>
        </w:tc>
        <w:tc>
          <w:tcPr>
            <w:tcW w:w="1296" w:type="dxa"/>
          </w:tcPr>
          <w:p w:rsidR="00A15987" w:rsidRDefault="00A15987">
            <w:pPr>
              <w:jc w:val="center"/>
              <w:rPr>
                <w:szCs w:val="21"/>
              </w:rPr>
            </w:pPr>
          </w:p>
        </w:tc>
        <w:tc>
          <w:tcPr>
            <w:tcW w:w="1296" w:type="dxa"/>
          </w:tcPr>
          <w:p w:rsidR="00A15987" w:rsidRDefault="00A15987">
            <w:pPr>
              <w:jc w:val="center"/>
              <w:rPr>
                <w:szCs w:val="21"/>
              </w:rPr>
            </w:pPr>
          </w:p>
        </w:tc>
      </w:tr>
      <w:tr w:rsidR="00A15987">
        <w:trPr>
          <w:jc w:val="center"/>
        </w:trPr>
        <w:tc>
          <w:tcPr>
            <w:tcW w:w="1055" w:type="dxa"/>
          </w:tcPr>
          <w:p w:rsidR="00A15987" w:rsidRDefault="00A15987">
            <w:pPr>
              <w:jc w:val="center"/>
              <w:rPr>
                <w:szCs w:val="21"/>
              </w:rPr>
            </w:pPr>
          </w:p>
        </w:tc>
        <w:tc>
          <w:tcPr>
            <w:tcW w:w="1080" w:type="dxa"/>
          </w:tcPr>
          <w:p w:rsidR="00A15987" w:rsidRDefault="00A15987">
            <w:pPr>
              <w:jc w:val="center"/>
              <w:rPr>
                <w:szCs w:val="21"/>
              </w:rPr>
            </w:pPr>
          </w:p>
        </w:tc>
        <w:tc>
          <w:tcPr>
            <w:tcW w:w="5652" w:type="dxa"/>
          </w:tcPr>
          <w:p w:rsidR="00A15987" w:rsidRDefault="00A15987">
            <w:pPr>
              <w:jc w:val="center"/>
              <w:rPr>
                <w:szCs w:val="21"/>
              </w:rPr>
            </w:pPr>
          </w:p>
        </w:tc>
        <w:tc>
          <w:tcPr>
            <w:tcW w:w="1296" w:type="dxa"/>
          </w:tcPr>
          <w:p w:rsidR="00A15987" w:rsidRDefault="00A15987">
            <w:pPr>
              <w:jc w:val="center"/>
              <w:rPr>
                <w:szCs w:val="21"/>
              </w:rPr>
            </w:pPr>
          </w:p>
        </w:tc>
        <w:tc>
          <w:tcPr>
            <w:tcW w:w="1296" w:type="dxa"/>
          </w:tcPr>
          <w:p w:rsidR="00A15987" w:rsidRDefault="00A15987">
            <w:pPr>
              <w:jc w:val="center"/>
              <w:rPr>
                <w:szCs w:val="21"/>
              </w:rPr>
            </w:pPr>
          </w:p>
        </w:tc>
      </w:tr>
      <w:tr w:rsidR="00A15987">
        <w:trPr>
          <w:jc w:val="center"/>
        </w:trPr>
        <w:tc>
          <w:tcPr>
            <w:tcW w:w="1055" w:type="dxa"/>
          </w:tcPr>
          <w:p w:rsidR="00A15987" w:rsidRDefault="00A15987">
            <w:pPr>
              <w:jc w:val="center"/>
              <w:rPr>
                <w:szCs w:val="21"/>
              </w:rPr>
            </w:pPr>
          </w:p>
        </w:tc>
        <w:tc>
          <w:tcPr>
            <w:tcW w:w="1080" w:type="dxa"/>
          </w:tcPr>
          <w:p w:rsidR="00A15987" w:rsidRDefault="00A15987">
            <w:pPr>
              <w:jc w:val="center"/>
              <w:rPr>
                <w:szCs w:val="21"/>
              </w:rPr>
            </w:pPr>
          </w:p>
        </w:tc>
        <w:tc>
          <w:tcPr>
            <w:tcW w:w="5652" w:type="dxa"/>
          </w:tcPr>
          <w:p w:rsidR="00A15987" w:rsidRDefault="00A15987">
            <w:pPr>
              <w:jc w:val="center"/>
              <w:rPr>
                <w:szCs w:val="21"/>
              </w:rPr>
            </w:pPr>
          </w:p>
        </w:tc>
        <w:tc>
          <w:tcPr>
            <w:tcW w:w="1296" w:type="dxa"/>
          </w:tcPr>
          <w:p w:rsidR="00A15987" w:rsidRDefault="00A15987">
            <w:pPr>
              <w:jc w:val="center"/>
              <w:rPr>
                <w:szCs w:val="21"/>
              </w:rPr>
            </w:pPr>
          </w:p>
        </w:tc>
        <w:tc>
          <w:tcPr>
            <w:tcW w:w="1296" w:type="dxa"/>
          </w:tcPr>
          <w:p w:rsidR="00A15987" w:rsidRDefault="00A15987">
            <w:pPr>
              <w:jc w:val="center"/>
              <w:rPr>
                <w:szCs w:val="21"/>
              </w:rPr>
            </w:pPr>
          </w:p>
        </w:tc>
      </w:tr>
      <w:tr w:rsidR="00A15987">
        <w:trPr>
          <w:jc w:val="center"/>
        </w:trPr>
        <w:tc>
          <w:tcPr>
            <w:tcW w:w="1055" w:type="dxa"/>
          </w:tcPr>
          <w:p w:rsidR="00A15987" w:rsidRDefault="00A15987">
            <w:pPr>
              <w:jc w:val="center"/>
              <w:rPr>
                <w:szCs w:val="21"/>
              </w:rPr>
            </w:pPr>
          </w:p>
        </w:tc>
        <w:tc>
          <w:tcPr>
            <w:tcW w:w="1080" w:type="dxa"/>
          </w:tcPr>
          <w:p w:rsidR="00A15987" w:rsidRDefault="00A15987">
            <w:pPr>
              <w:jc w:val="center"/>
              <w:rPr>
                <w:szCs w:val="21"/>
              </w:rPr>
            </w:pPr>
          </w:p>
        </w:tc>
        <w:tc>
          <w:tcPr>
            <w:tcW w:w="5652" w:type="dxa"/>
          </w:tcPr>
          <w:p w:rsidR="00A15987" w:rsidRDefault="00A15987">
            <w:pPr>
              <w:jc w:val="center"/>
              <w:rPr>
                <w:szCs w:val="21"/>
              </w:rPr>
            </w:pPr>
          </w:p>
        </w:tc>
        <w:tc>
          <w:tcPr>
            <w:tcW w:w="1296" w:type="dxa"/>
          </w:tcPr>
          <w:p w:rsidR="00A15987" w:rsidRDefault="00A15987">
            <w:pPr>
              <w:jc w:val="center"/>
              <w:rPr>
                <w:szCs w:val="21"/>
              </w:rPr>
            </w:pPr>
          </w:p>
        </w:tc>
        <w:tc>
          <w:tcPr>
            <w:tcW w:w="1296" w:type="dxa"/>
          </w:tcPr>
          <w:p w:rsidR="00A15987" w:rsidRDefault="00A15987">
            <w:pPr>
              <w:jc w:val="center"/>
              <w:rPr>
                <w:szCs w:val="21"/>
              </w:rPr>
            </w:pPr>
          </w:p>
        </w:tc>
      </w:tr>
    </w:tbl>
    <w:p w:rsidR="00A15987" w:rsidRDefault="00A15987"/>
    <w:p w:rsidR="00A15987" w:rsidRDefault="00A15987"/>
    <w:p w:rsidR="00A15987" w:rsidRDefault="00A15987"/>
    <w:p w:rsidR="00A15987" w:rsidRDefault="00F55E2F">
      <w:pPr>
        <w:pStyle w:val="a9"/>
      </w:pPr>
      <w:r>
        <w:br w:type="page"/>
      </w:r>
    </w:p>
    <w:p w:rsidR="00A15987" w:rsidRDefault="00F55E2F">
      <w:pPr>
        <w:pStyle w:val="a9"/>
      </w:pPr>
      <w:r>
        <w:rPr>
          <w:rFonts w:hint="eastAsia"/>
        </w:rPr>
        <w:lastRenderedPageBreak/>
        <w:t>目 录</w:t>
      </w:r>
    </w:p>
    <w:p w:rsidR="00A15987" w:rsidRDefault="00A15987"/>
    <w:p w:rsidR="00A15987" w:rsidRDefault="00F55E2F">
      <w:pPr>
        <w:pStyle w:val="10"/>
        <w:tabs>
          <w:tab w:val="right" w:leader="dot" w:pos="8306"/>
        </w:tabs>
      </w:pPr>
      <w:r>
        <w:fldChar w:fldCharType="begin"/>
      </w:r>
      <w:r>
        <w:instrText xml:space="preserve"> TOC \o "2-3" \h \z \t "</w:instrText>
      </w:r>
      <w:r>
        <w:instrText>标题</w:instrText>
      </w:r>
      <w:r>
        <w:instrText xml:space="preserve"> 1,1" </w:instrText>
      </w:r>
      <w:r>
        <w:fldChar w:fldCharType="separate"/>
      </w:r>
      <w:hyperlink w:anchor="_Toc279934820" w:history="1">
        <w:r>
          <w:rPr>
            <w:rFonts w:hint="eastAsia"/>
          </w:rPr>
          <w:t xml:space="preserve">1 </w:t>
        </w:r>
        <w:r>
          <w:rPr>
            <w:rFonts w:hint="eastAsia"/>
          </w:rPr>
          <w:t>背景</w:t>
        </w:r>
        <w:r>
          <w:tab/>
        </w:r>
        <w:fldSimple w:instr=" PAGEREF _Toc279934820 ">
          <w:r>
            <w:t>1</w:t>
          </w:r>
        </w:fldSimple>
      </w:hyperlink>
    </w:p>
    <w:p w:rsidR="00A15987" w:rsidRDefault="0066487A">
      <w:pPr>
        <w:pStyle w:val="10"/>
        <w:tabs>
          <w:tab w:val="right" w:leader="dot" w:pos="8306"/>
        </w:tabs>
      </w:pPr>
      <w:hyperlink w:anchor="_Toc1875332810" w:history="1">
        <w:r w:rsidR="00F55E2F">
          <w:rPr>
            <w:rFonts w:hint="eastAsia"/>
          </w:rPr>
          <w:t xml:space="preserve">2 </w:t>
        </w:r>
        <w:r w:rsidR="00F55E2F">
          <w:rPr>
            <w:rFonts w:hint="eastAsia"/>
          </w:rPr>
          <w:t>设计目标</w:t>
        </w:r>
        <w:r w:rsidR="00F55E2F">
          <w:tab/>
        </w:r>
        <w:fldSimple w:instr=" PAGEREF _Toc1875332810 ">
          <w:r w:rsidR="00F55E2F">
            <w:t>1</w:t>
          </w:r>
        </w:fldSimple>
      </w:hyperlink>
    </w:p>
    <w:p w:rsidR="00A15987" w:rsidRDefault="0066487A">
      <w:pPr>
        <w:pStyle w:val="20"/>
        <w:tabs>
          <w:tab w:val="right" w:leader="dot" w:pos="8306"/>
        </w:tabs>
        <w:ind w:left="480"/>
      </w:pPr>
      <w:hyperlink w:anchor="_Toc101050651" w:history="1">
        <w:r w:rsidR="00F55E2F">
          <w:rPr>
            <w:rFonts w:hint="eastAsia"/>
          </w:rPr>
          <w:t xml:space="preserve">2.1 </w:t>
        </w:r>
        <w:r w:rsidR="00F55E2F">
          <w:t>SSP</w:t>
        </w:r>
        <w:r w:rsidR="00F55E2F">
          <w:tab/>
        </w:r>
        <w:fldSimple w:instr=" PAGEREF _Toc101050651 ">
          <w:r w:rsidR="00F55E2F">
            <w:t>1</w:t>
          </w:r>
        </w:fldSimple>
      </w:hyperlink>
    </w:p>
    <w:p w:rsidR="00A15987" w:rsidRDefault="0066487A">
      <w:pPr>
        <w:pStyle w:val="20"/>
        <w:tabs>
          <w:tab w:val="right" w:leader="dot" w:pos="8306"/>
        </w:tabs>
        <w:ind w:left="480"/>
      </w:pPr>
      <w:hyperlink w:anchor="_Toc1846210227" w:history="1">
        <w:r w:rsidR="00F55E2F">
          <w:rPr>
            <w:rFonts w:hint="eastAsia"/>
          </w:rPr>
          <w:t xml:space="preserve">2.2 </w:t>
        </w:r>
        <w:r w:rsidR="00F55E2F">
          <w:t>投放</w:t>
        </w:r>
        <w:r w:rsidR="00F55E2F">
          <w:tab/>
        </w:r>
        <w:fldSimple w:instr=" PAGEREF _Toc1846210227 ">
          <w:r w:rsidR="00F55E2F">
            <w:t>1</w:t>
          </w:r>
        </w:fldSimple>
      </w:hyperlink>
    </w:p>
    <w:p w:rsidR="00A15987" w:rsidRDefault="0066487A">
      <w:pPr>
        <w:pStyle w:val="10"/>
        <w:tabs>
          <w:tab w:val="right" w:leader="dot" w:pos="8306"/>
        </w:tabs>
      </w:pPr>
      <w:hyperlink w:anchor="_Toc264069686" w:history="1">
        <w:r w:rsidR="00F55E2F">
          <w:rPr>
            <w:rFonts w:hint="eastAsia"/>
          </w:rPr>
          <w:t xml:space="preserve">3 </w:t>
        </w:r>
        <w:r w:rsidR="00F55E2F">
          <w:t>磐石消息协议</w:t>
        </w:r>
        <w:r w:rsidR="00F55E2F">
          <w:tab/>
        </w:r>
        <w:fldSimple w:instr=" PAGEREF _Toc264069686 ">
          <w:r w:rsidR="00F55E2F">
            <w:t>1</w:t>
          </w:r>
        </w:fldSimple>
      </w:hyperlink>
    </w:p>
    <w:p w:rsidR="00A15987" w:rsidRDefault="0066487A">
      <w:pPr>
        <w:pStyle w:val="10"/>
        <w:tabs>
          <w:tab w:val="right" w:leader="dot" w:pos="8306"/>
        </w:tabs>
      </w:pPr>
      <w:hyperlink w:anchor="_Toc1517997900" w:history="1">
        <w:r w:rsidR="00F55E2F">
          <w:rPr>
            <w:rFonts w:hint="eastAsia"/>
          </w:rPr>
          <w:t xml:space="preserve">4 </w:t>
        </w:r>
        <w:r w:rsidR="00F55E2F">
          <w:t>SSP</w:t>
        </w:r>
        <w:r w:rsidR="00F55E2F">
          <w:t>处理方案</w:t>
        </w:r>
        <w:r w:rsidR="00F55E2F">
          <w:tab/>
        </w:r>
        <w:fldSimple w:instr=" PAGEREF _Toc1517997900 ">
          <w:r w:rsidR="00F55E2F">
            <w:t>2</w:t>
          </w:r>
        </w:fldSimple>
      </w:hyperlink>
    </w:p>
    <w:p w:rsidR="00A15987" w:rsidRDefault="0066487A">
      <w:pPr>
        <w:pStyle w:val="20"/>
        <w:tabs>
          <w:tab w:val="right" w:leader="dot" w:pos="8306"/>
        </w:tabs>
        <w:ind w:left="480"/>
      </w:pPr>
      <w:hyperlink w:anchor="_Toc884978940" w:history="1">
        <w:r w:rsidR="00F55E2F">
          <w:rPr>
            <w:rFonts w:hint="eastAsia"/>
          </w:rPr>
          <w:t xml:space="preserve">4.1 </w:t>
        </w:r>
        <w:r w:rsidR="00F55E2F">
          <w:t>处理流程</w:t>
        </w:r>
        <w:r w:rsidR="00F55E2F">
          <w:tab/>
        </w:r>
        <w:fldSimple w:instr=" PAGEREF _Toc884978940 ">
          <w:r w:rsidR="00F55E2F">
            <w:t>2</w:t>
          </w:r>
        </w:fldSimple>
      </w:hyperlink>
    </w:p>
    <w:p w:rsidR="00A15987" w:rsidRDefault="0066487A">
      <w:pPr>
        <w:pStyle w:val="20"/>
        <w:tabs>
          <w:tab w:val="right" w:leader="dot" w:pos="8306"/>
        </w:tabs>
        <w:ind w:left="480"/>
      </w:pPr>
      <w:hyperlink w:anchor="_Toc369305458" w:history="1">
        <w:r w:rsidR="00F55E2F">
          <w:rPr>
            <w:rFonts w:hint="eastAsia"/>
          </w:rPr>
          <w:t xml:space="preserve">4.2 </w:t>
        </w:r>
        <w:r w:rsidR="00F55E2F">
          <w:t>SSPMain</w:t>
        </w:r>
        <w:r w:rsidR="00F55E2F">
          <w:t>服务</w:t>
        </w:r>
        <w:r w:rsidR="00F55E2F">
          <w:tab/>
        </w:r>
        <w:fldSimple w:instr=" PAGEREF _Toc369305458 ">
          <w:r w:rsidR="00F55E2F">
            <w:t>5</w:t>
          </w:r>
        </w:fldSimple>
      </w:hyperlink>
    </w:p>
    <w:p w:rsidR="00A15987" w:rsidRDefault="0066487A">
      <w:pPr>
        <w:pStyle w:val="10"/>
        <w:tabs>
          <w:tab w:val="right" w:leader="dot" w:pos="8306"/>
        </w:tabs>
      </w:pPr>
      <w:hyperlink w:anchor="_Toc689092776" w:history="1">
        <w:r w:rsidR="00F55E2F">
          <w:rPr>
            <w:rFonts w:hint="eastAsia"/>
          </w:rPr>
          <w:t xml:space="preserve">5 </w:t>
        </w:r>
        <w:r w:rsidR="00F55E2F">
          <w:t>投放数据清洗</w:t>
        </w:r>
        <w:r w:rsidR="00F55E2F">
          <w:tab/>
        </w:r>
        <w:fldSimple w:instr=" PAGEREF _Toc689092776 ">
          <w:r w:rsidR="00F55E2F">
            <w:t>5</w:t>
          </w:r>
        </w:fldSimple>
      </w:hyperlink>
    </w:p>
    <w:p w:rsidR="00A15987" w:rsidRDefault="0066487A">
      <w:pPr>
        <w:pStyle w:val="20"/>
        <w:tabs>
          <w:tab w:val="right" w:leader="dot" w:pos="8306"/>
        </w:tabs>
        <w:ind w:left="480"/>
      </w:pPr>
      <w:hyperlink w:anchor="_Toc202977961" w:history="1">
        <w:r w:rsidR="00F55E2F">
          <w:rPr>
            <w:rFonts w:hint="eastAsia"/>
          </w:rPr>
          <w:t xml:space="preserve">5.1 </w:t>
        </w:r>
        <w:r w:rsidR="00F55E2F">
          <w:t>adaccount</w:t>
        </w:r>
        <w:r w:rsidR="00F55E2F">
          <w:t>新增接口</w:t>
        </w:r>
        <w:r w:rsidR="00F55E2F">
          <w:tab/>
        </w:r>
        <w:fldSimple w:instr=" PAGEREF _Toc202977961 ">
          <w:r w:rsidR="00F55E2F">
            <w:t>5</w:t>
          </w:r>
        </w:fldSimple>
      </w:hyperlink>
    </w:p>
    <w:p w:rsidR="00A15987" w:rsidRDefault="0066487A">
      <w:pPr>
        <w:pStyle w:val="20"/>
        <w:tabs>
          <w:tab w:val="right" w:leader="dot" w:pos="8306"/>
        </w:tabs>
        <w:ind w:left="480"/>
      </w:pPr>
      <w:hyperlink w:anchor="_Toc1246559091" w:history="1">
        <w:r w:rsidR="00F55E2F">
          <w:rPr>
            <w:rFonts w:hint="eastAsia"/>
          </w:rPr>
          <w:t xml:space="preserve">5.2 </w:t>
        </w:r>
        <w:r w:rsidR="00F55E2F">
          <w:t>rpe_server</w:t>
        </w:r>
        <w:r w:rsidR="00F55E2F">
          <w:t>处理流程</w:t>
        </w:r>
        <w:r w:rsidR="00F55E2F">
          <w:tab/>
        </w:r>
        <w:fldSimple w:instr=" PAGEREF _Toc1246559091 ">
          <w:r w:rsidR="00F55E2F">
            <w:t>5</w:t>
          </w:r>
        </w:fldSimple>
      </w:hyperlink>
    </w:p>
    <w:p w:rsidR="00A15987" w:rsidRDefault="0066487A">
      <w:pPr>
        <w:pStyle w:val="10"/>
        <w:tabs>
          <w:tab w:val="right" w:leader="dot" w:pos="8306"/>
        </w:tabs>
      </w:pPr>
      <w:hyperlink w:anchor="_Toc68182305" w:history="1">
        <w:r w:rsidR="00F55E2F">
          <w:rPr>
            <w:rFonts w:hint="eastAsia"/>
          </w:rPr>
          <w:t xml:space="preserve">6 </w:t>
        </w:r>
        <w:r w:rsidR="00F55E2F">
          <w:t>上线方案</w:t>
        </w:r>
        <w:r w:rsidR="00F55E2F">
          <w:tab/>
        </w:r>
        <w:fldSimple w:instr=" PAGEREF _Toc68182305 ">
          <w:r w:rsidR="00F55E2F">
            <w:t>6</w:t>
          </w:r>
        </w:fldSimple>
      </w:hyperlink>
    </w:p>
    <w:p w:rsidR="00A15987" w:rsidRDefault="0066487A">
      <w:pPr>
        <w:pStyle w:val="10"/>
        <w:tabs>
          <w:tab w:val="right" w:leader="dot" w:pos="8306"/>
        </w:tabs>
      </w:pPr>
      <w:hyperlink w:anchor="_Toc1331216284" w:history="1">
        <w:r w:rsidR="00F55E2F">
          <w:rPr>
            <w:rFonts w:hint="eastAsia"/>
          </w:rPr>
          <w:t xml:space="preserve">7 </w:t>
        </w:r>
        <w:r w:rsidR="00F55E2F">
          <w:rPr>
            <w:rFonts w:hint="eastAsia"/>
          </w:rPr>
          <w:t>回滚方案</w:t>
        </w:r>
        <w:r w:rsidR="00F55E2F">
          <w:tab/>
        </w:r>
        <w:fldSimple w:instr=" PAGEREF _Toc1331216284 ">
          <w:r w:rsidR="00F55E2F">
            <w:t>6</w:t>
          </w:r>
        </w:fldSimple>
      </w:hyperlink>
    </w:p>
    <w:p w:rsidR="00A15987" w:rsidRDefault="0066487A">
      <w:pPr>
        <w:pStyle w:val="10"/>
        <w:tabs>
          <w:tab w:val="right" w:leader="dot" w:pos="8306"/>
        </w:tabs>
      </w:pPr>
      <w:hyperlink w:anchor="_Toc1267450742" w:history="1">
        <w:r w:rsidR="00F55E2F">
          <w:rPr>
            <w:rFonts w:hint="eastAsia"/>
          </w:rPr>
          <w:t xml:space="preserve">8 </w:t>
        </w:r>
        <w:r w:rsidR="00F55E2F">
          <w:rPr>
            <w:rFonts w:hint="eastAsia"/>
          </w:rPr>
          <w:t>风险评估及对其它模块系统影响（可选）</w:t>
        </w:r>
        <w:r w:rsidR="00F55E2F">
          <w:tab/>
        </w:r>
        <w:fldSimple w:instr=" PAGEREF _Toc1267450742 ">
          <w:r w:rsidR="00F55E2F">
            <w:t>6</w:t>
          </w:r>
        </w:fldSimple>
      </w:hyperlink>
    </w:p>
    <w:p w:rsidR="00A15987" w:rsidRDefault="0066487A">
      <w:pPr>
        <w:pStyle w:val="20"/>
        <w:tabs>
          <w:tab w:val="right" w:leader="dot" w:pos="8306"/>
        </w:tabs>
        <w:ind w:left="480"/>
      </w:pPr>
      <w:hyperlink w:anchor="_Toc1154326201" w:history="1">
        <w:r w:rsidR="00F55E2F">
          <w:rPr>
            <w:rFonts w:hint="eastAsia"/>
          </w:rPr>
          <w:t xml:space="preserve">8.1 </w:t>
        </w:r>
        <w:r w:rsidR="00F55E2F">
          <w:rPr>
            <w:rFonts w:hint="eastAsia"/>
          </w:rPr>
          <w:t>已知的或可预知的风险</w:t>
        </w:r>
        <w:r w:rsidR="00F55E2F">
          <w:tab/>
        </w:r>
        <w:fldSimple w:instr=" PAGEREF _Toc1154326201 ">
          <w:r w:rsidR="00F55E2F">
            <w:t>6</w:t>
          </w:r>
        </w:fldSimple>
      </w:hyperlink>
    </w:p>
    <w:p w:rsidR="00A15987" w:rsidRDefault="0066487A">
      <w:pPr>
        <w:pStyle w:val="20"/>
        <w:tabs>
          <w:tab w:val="right" w:leader="dot" w:pos="8306"/>
        </w:tabs>
        <w:ind w:left="480"/>
      </w:pPr>
      <w:hyperlink w:anchor="_Toc393193209" w:history="1">
        <w:r w:rsidR="00F55E2F">
          <w:rPr>
            <w:rFonts w:hint="eastAsia"/>
          </w:rPr>
          <w:t xml:space="preserve">8.2 </w:t>
        </w:r>
        <w:r w:rsidR="00F55E2F">
          <w:rPr>
            <w:rFonts w:hint="eastAsia"/>
          </w:rPr>
          <w:t>与其它模块</w:t>
        </w:r>
        <w:r w:rsidR="00F55E2F">
          <w:rPr>
            <w:rFonts w:hint="eastAsia"/>
          </w:rPr>
          <w:t>/</w:t>
        </w:r>
        <w:r w:rsidR="00F55E2F">
          <w:rPr>
            <w:rFonts w:hint="eastAsia"/>
          </w:rPr>
          <w:t>系统可能的影响</w:t>
        </w:r>
        <w:r w:rsidR="00F55E2F">
          <w:tab/>
        </w:r>
        <w:fldSimple w:instr=" PAGEREF _Toc393193209 ">
          <w:r w:rsidR="00F55E2F">
            <w:t>6</w:t>
          </w:r>
        </w:fldSimple>
      </w:hyperlink>
    </w:p>
    <w:p w:rsidR="00A15987" w:rsidRDefault="0066487A">
      <w:pPr>
        <w:pStyle w:val="10"/>
        <w:tabs>
          <w:tab w:val="right" w:leader="dot" w:pos="8306"/>
        </w:tabs>
      </w:pPr>
      <w:hyperlink w:anchor="_Toc591081844" w:history="1">
        <w:r w:rsidR="00F55E2F">
          <w:rPr>
            <w:rFonts w:hint="eastAsia"/>
          </w:rPr>
          <w:t xml:space="preserve">9 </w:t>
        </w:r>
        <w:r w:rsidR="00F55E2F">
          <w:rPr>
            <w:rFonts w:hint="eastAsia"/>
          </w:rPr>
          <w:t>设计评审意见</w:t>
        </w:r>
        <w:r w:rsidR="00F55E2F">
          <w:tab/>
        </w:r>
        <w:fldSimple w:instr=" PAGEREF _Toc591081844 ">
          <w:r w:rsidR="00F55E2F">
            <w:t>7</w:t>
          </w:r>
        </w:fldSimple>
      </w:hyperlink>
    </w:p>
    <w:p w:rsidR="00A15987" w:rsidRDefault="0066487A">
      <w:pPr>
        <w:pStyle w:val="10"/>
        <w:tabs>
          <w:tab w:val="right" w:leader="dot" w:pos="8306"/>
        </w:tabs>
      </w:pPr>
      <w:hyperlink w:anchor="_Toc53201086" w:history="1">
        <w:r w:rsidR="00F55E2F">
          <w:rPr>
            <w:rFonts w:hint="eastAsia"/>
          </w:rPr>
          <w:t xml:space="preserve">10 </w:t>
        </w:r>
        <w:r w:rsidR="00F55E2F">
          <w:rPr>
            <w:rFonts w:hint="eastAsia"/>
          </w:rPr>
          <w:t>附件及参考资料</w:t>
        </w:r>
        <w:r w:rsidR="00F55E2F">
          <w:tab/>
        </w:r>
        <w:fldSimple w:instr=" PAGEREF _Toc53201086 ">
          <w:r w:rsidR="00F55E2F">
            <w:t>7</w:t>
          </w:r>
        </w:fldSimple>
      </w:hyperlink>
    </w:p>
    <w:p w:rsidR="00A15987" w:rsidRDefault="00F55E2F">
      <w:r>
        <w:fldChar w:fldCharType="end"/>
      </w:r>
    </w:p>
    <w:p w:rsidR="00A15987" w:rsidRDefault="00A15987">
      <w:pPr>
        <w:sectPr w:rsidR="00A15987">
          <w:pgSz w:w="11906" w:h="16838"/>
          <w:pgMar w:top="1440" w:right="1800" w:bottom="1440" w:left="1800" w:header="851" w:footer="992" w:gutter="0"/>
          <w:pgNumType w:start="1"/>
          <w:cols w:space="720"/>
          <w:docGrid w:type="lines" w:linePitch="312"/>
        </w:sectPr>
      </w:pPr>
    </w:p>
    <w:p w:rsidR="00A15987" w:rsidRDefault="00F55E2F">
      <w:pPr>
        <w:pStyle w:val="1"/>
      </w:pPr>
      <w:bookmarkStart w:id="6" w:name="_Toc150330342"/>
      <w:bookmarkStart w:id="7" w:name="_Toc279934820"/>
      <w:r>
        <w:rPr>
          <w:rFonts w:hint="eastAsia"/>
        </w:rPr>
        <w:lastRenderedPageBreak/>
        <w:t>背景</w:t>
      </w:r>
      <w:bookmarkEnd w:id="6"/>
      <w:bookmarkEnd w:id="7"/>
    </w:p>
    <w:p w:rsidR="00A15987" w:rsidRDefault="00F55E2F">
      <w:pPr>
        <w:spacing w:line="360" w:lineRule="auto"/>
        <w:ind w:firstLine="420"/>
        <w:rPr>
          <w:rFonts w:asciiTheme="minorHAnsi" w:eastAsiaTheme="minorEastAsia" w:hAnsiTheme="minorHAnsi" w:cstheme="minorBidi"/>
          <w:kern w:val="2"/>
          <w:sz w:val="21"/>
        </w:rPr>
      </w:pPr>
      <w:bookmarkStart w:id="8" w:name="_Toc150330344"/>
      <w:bookmarkStart w:id="9" w:name="_Toc1875332810"/>
      <w:bookmarkStart w:id="10" w:name="_Ref149559961"/>
      <w:r>
        <w:rPr>
          <w:rFonts w:asciiTheme="minorHAnsi" w:eastAsiaTheme="minorEastAsia" w:hAnsiTheme="minorHAnsi" w:cstheme="minorBidi"/>
          <w:kern w:val="2"/>
          <w:sz w:val="21"/>
        </w:rPr>
        <w:t>目前</w:t>
      </w:r>
      <w:r>
        <w:rPr>
          <w:rFonts w:asciiTheme="minorHAnsi" w:eastAsiaTheme="minorEastAsia" w:hAnsiTheme="minorHAnsi" w:cstheme="minorBidi"/>
          <w:kern w:val="2"/>
          <w:sz w:val="21"/>
        </w:rPr>
        <w:t>SSP</w:t>
      </w:r>
      <w:r>
        <w:rPr>
          <w:rFonts w:asciiTheme="minorHAnsi" w:eastAsiaTheme="minorEastAsia" w:hAnsiTheme="minorHAnsi" w:cstheme="minorBidi"/>
          <w:kern w:val="2"/>
          <w:sz w:val="21"/>
        </w:rPr>
        <w:t>的现有功能随着业务线的快速接入，不能很好的支持业务线对价格、折扣、售卖的快速调整。需要对功能进行升级来满足业务线运营同学和产品对价格、折扣、售卖的快速调整需求，节省</w:t>
      </w:r>
      <w:r>
        <w:rPr>
          <w:rFonts w:asciiTheme="minorHAnsi" w:eastAsiaTheme="minorEastAsia" w:hAnsiTheme="minorHAnsi" w:cstheme="minorBidi"/>
          <w:kern w:val="2"/>
          <w:sz w:val="21"/>
        </w:rPr>
        <w:t>RD</w:t>
      </w:r>
      <w:r>
        <w:rPr>
          <w:rFonts w:asciiTheme="minorHAnsi" w:eastAsiaTheme="minorEastAsia" w:hAnsiTheme="minorHAnsi" w:cstheme="minorBidi"/>
          <w:kern w:val="2"/>
          <w:sz w:val="21"/>
        </w:rPr>
        <w:t>同学的人力消耗。</w:t>
      </w:r>
    </w:p>
    <w:p w:rsidR="00A15987" w:rsidRDefault="00F55E2F">
      <w:pPr>
        <w:pStyle w:val="1"/>
      </w:pPr>
      <w:r>
        <w:rPr>
          <w:rFonts w:hint="eastAsia"/>
        </w:rPr>
        <w:t>设计目标</w:t>
      </w:r>
      <w:bookmarkEnd w:id="8"/>
      <w:bookmarkEnd w:id="9"/>
      <w:bookmarkEnd w:id="10"/>
    </w:p>
    <w:p w:rsidR="00A15987" w:rsidRDefault="00F55E2F">
      <w:pPr>
        <w:pStyle w:val="a0"/>
        <w:ind w:firstLine="420"/>
      </w:pPr>
      <w:r>
        <w:t>通过对</w:t>
      </w:r>
      <w:r>
        <w:t>SSP</w:t>
      </w:r>
      <w:r>
        <w:t>系统的升级，可以快速支持业务线调整售卖，价格，折扣的需求</w:t>
      </w:r>
    </w:p>
    <w:p w:rsidR="00A15987" w:rsidRDefault="00F55E2F">
      <w:pPr>
        <w:pStyle w:val="1"/>
      </w:pPr>
      <w:r>
        <w:t>售卖范围管理</w:t>
      </w:r>
    </w:p>
    <w:p w:rsidR="00A15987" w:rsidRDefault="00F55E2F">
      <w:pPr>
        <w:pStyle w:val="2"/>
      </w:pPr>
      <w:r>
        <w:t>导航栏新增售卖管理</w:t>
      </w:r>
    </w:p>
    <w:p w:rsidR="00A15987" w:rsidRDefault="00F55E2F">
      <w:pPr>
        <w:pStyle w:val="a0"/>
        <w:spacing w:before="0" w:after="0"/>
        <w:ind w:firstLine="420"/>
      </w:pPr>
      <w:r>
        <w:t>新增售卖范围管理一级，二级菜单：</w:t>
      </w:r>
    </w:p>
    <w:p w:rsidR="00A15987" w:rsidRDefault="00F55E2F">
      <w:pPr>
        <w:pStyle w:val="a0"/>
        <w:spacing w:before="0" w:after="0"/>
        <w:ind w:firstLine="420"/>
      </w:pPr>
      <w:r>
        <w:rPr>
          <w:noProof/>
        </w:rPr>
        <w:drawing>
          <wp:inline distT="0" distB="0" distL="114300" distR="114300">
            <wp:extent cx="2641600" cy="13843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641600" cy="1384300"/>
                    </a:xfrm>
                    <a:prstGeom prst="rect">
                      <a:avLst/>
                    </a:prstGeom>
                    <a:noFill/>
                    <a:ln w="9525">
                      <a:noFill/>
                    </a:ln>
                  </pic:spPr>
                </pic:pic>
              </a:graphicData>
            </a:graphic>
          </wp:inline>
        </w:drawing>
      </w:r>
    </w:p>
    <w:p w:rsidR="00A15987" w:rsidRDefault="00F55E2F">
      <w:pPr>
        <w:pStyle w:val="a0"/>
        <w:spacing w:before="0" w:after="0"/>
        <w:ind w:firstLine="420"/>
      </w:pPr>
      <w:r>
        <w:t>在数据库，</w:t>
      </w:r>
      <w:r>
        <w:t xml:space="preserve">t_permission_config </w:t>
      </w:r>
      <w:r>
        <w:t>新增售卖范围管理一级，二级菜单数据</w:t>
      </w:r>
      <w:r>
        <w:t>:</w:t>
      </w:r>
    </w:p>
    <w:p w:rsidR="00A15987" w:rsidRDefault="00F55E2F">
      <w:pPr>
        <w:pStyle w:val="a0"/>
        <w:spacing w:before="0" w:after="0"/>
        <w:ind w:firstLine="420"/>
        <w:rPr>
          <w:sz w:val="18"/>
          <w:szCs w:val="21"/>
        </w:rPr>
      </w:pPr>
      <w:r>
        <w:rPr>
          <w:rFonts w:hint="eastAsia"/>
          <w:sz w:val="18"/>
          <w:szCs w:val="21"/>
        </w:rPr>
        <w:t>insert into `t_permission_config` (`id`,`permission_name`,`permission_text`,`permission_index`,`permission_path`,`icon`,`parent_id`,`level`,`state`,`create_userid`,`create_time`,`mod_userid`,`mod_time`) values(96,"theSaleRangeManage","</w:t>
      </w:r>
      <w:r>
        <w:rPr>
          <w:rFonts w:hint="eastAsia"/>
          <w:sz w:val="18"/>
          <w:szCs w:val="21"/>
        </w:rPr>
        <w:t>售卖范围管理</w:t>
      </w:r>
      <w:r>
        <w:rPr>
          <w:rFonts w:hint="eastAsia"/>
          <w:sz w:val="18"/>
          <w:szCs w:val="21"/>
        </w:rPr>
        <w:t>",1,NULL,"#icon-salerangemanage",NULL,0,1,"admin","2019-07-15 20:10:33","admin","2019-07-15 20:10:33");</w:t>
      </w:r>
    </w:p>
    <w:p w:rsidR="00A15987" w:rsidRDefault="00A15987">
      <w:pPr>
        <w:pStyle w:val="a0"/>
        <w:spacing w:before="0" w:after="0"/>
        <w:ind w:firstLine="420"/>
        <w:rPr>
          <w:sz w:val="18"/>
          <w:szCs w:val="21"/>
        </w:rPr>
      </w:pPr>
    </w:p>
    <w:p w:rsidR="00A15987" w:rsidRDefault="00F55E2F">
      <w:pPr>
        <w:pStyle w:val="a0"/>
        <w:spacing w:before="0" w:after="0"/>
        <w:ind w:firstLine="420"/>
        <w:rPr>
          <w:sz w:val="18"/>
          <w:szCs w:val="21"/>
        </w:rPr>
      </w:pPr>
      <w:r>
        <w:rPr>
          <w:rFonts w:hint="eastAsia"/>
          <w:sz w:val="18"/>
          <w:szCs w:val="21"/>
        </w:rPr>
        <w:t>insert into `t_permission_config` (`id`,`permission_name`,`permission_text`,`permission_index`,`permission_path`,`icon`,`parent_id`,`level`,`state`,`create_userid`,`create_time`,`mod_userid`,`mod_time`) values(97,"saleRangeManage","</w:t>
      </w:r>
      <w:r>
        <w:rPr>
          <w:rFonts w:hint="eastAsia"/>
          <w:sz w:val="18"/>
          <w:szCs w:val="21"/>
        </w:rPr>
        <w:t>售卖范围管理</w:t>
      </w:r>
      <w:r>
        <w:rPr>
          <w:rFonts w:hint="eastAsia"/>
          <w:sz w:val="18"/>
          <w:szCs w:val="21"/>
        </w:rPr>
        <w:t>",2,NULL,NULL,96,1,1,"admin","2019-07-15 20:10:33","admin","2019-07-15 20:10:33");</w:t>
      </w:r>
    </w:p>
    <w:p w:rsidR="00A15987" w:rsidRDefault="00F55E2F">
      <w:pPr>
        <w:pStyle w:val="2"/>
        <w:spacing w:before="0" w:after="0"/>
      </w:pPr>
      <w:r>
        <w:t>售卖范围管理详情</w:t>
      </w:r>
    </w:p>
    <w:p w:rsidR="00A15987" w:rsidRDefault="00F55E2F">
      <w:pPr>
        <w:pStyle w:val="a0"/>
        <w:spacing w:before="0" w:after="0"/>
        <w:ind w:firstLine="420"/>
      </w:pPr>
      <w:r>
        <w:rPr>
          <w:noProof/>
        </w:rPr>
        <w:lastRenderedPageBreak/>
        <w:drawing>
          <wp:inline distT="0" distB="0" distL="114300" distR="114300">
            <wp:extent cx="5749290" cy="1291590"/>
            <wp:effectExtent l="0" t="0" r="1651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749290" cy="1291590"/>
                    </a:xfrm>
                    <a:prstGeom prst="rect">
                      <a:avLst/>
                    </a:prstGeom>
                    <a:noFill/>
                    <a:ln w="9525">
                      <a:noFill/>
                    </a:ln>
                  </pic:spPr>
                </pic:pic>
              </a:graphicData>
            </a:graphic>
          </wp:inline>
        </w:drawing>
      </w:r>
    </w:p>
    <w:p w:rsidR="00A15987" w:rsidRDefault="00F55E2F">
      <w:pPr>
        <w:pStyle w:val="a0"/>
        <w:numPr>
          <w:ilvl w:val="0"/>
          <w:numId w:val="2"/>
        </w:numPr>
        <w:spacing w:before="0" w:after="0"/>
        <w:ind w:firstLine="420"/>
      </w:pPr>
      <w:r>
        <w:t>获取所有业务线</w:t>
      </w:r>
    </w:p>
    <w:p w:rsidR="00A15987" w:rsidRDefault="0066487A">
      <w:pPr>
        <w:spacing w:line="360" w:lineRule="auto"/>
        <w:ind w:firstLine="420"/>
        <w:rPr>
          <w:rFonts w:asciiTheme="minorHAnsi" w:eastAsiaTheme="minorEastAsia" w:hAnsiTheme="minorHAnsi" w:cstheme="minorBidi"/>
          <w:kern w:val="2"/>
          <w:sz w:val="21"/>
          <w:szCs w:val="22"/>
        </w:rPr>
      </w:pPr>
      <w:hyperlink r:id="rId16" w:history="1">
        <w:r w:rsidR="00F55E2F">
          <w:rPr>
            <w:rStyle w:val="a7"/>
            <w:rFonts w:asciiTheme="minorHAnsi" w:eastAsiaTheme="minorEastAsia" w:hAnsiTheme="minorHAnsi" w:cstheme="minorBidi"/>
            <w:kern w:val="2"/>
            <w:sz w:val="21"/>
            <w:szCs w:val="22"/>
          </w:rPr>
          <w:t>http://ssp.58corp.com/bg/getAll</w:t>
        </w:r>
      </w:hyperlink>
      <w:r w:rsidR="00F55E2F">
        <w:rPr>
          <w:rFonts w:asciiTheme="minorHAnsi" w:eastAsiaTheme="minorEastAsia" w:hAnsiTheme="minorHAnsi" w:cstheme="minorBidi"/>
          <w:kern w:val="2"/>
          <w:sz w:val="21"/>
          <w:szCs w:val="22"/>
        </w:rPr>
        <w:t xml:space="preserve"> </w:t>
      </w:r>
      <w:r w:rsidR="00F55E2F">
        <w:rPr>
          <w:rFonts w:asciiTheme="minorHAnsi" w:eastAsiaTheme="minorEastAsia" w:hAnsiTheme="minorHAnsi" w:cstheme="minorBidi"/>
          <w:kern w:val="2"/>
          <w:sz w:val="21"/>
          <w:szCs w:val="22"/>
        </w:rPr>
        <w:t>（接口已存在）</w:t>
      </w:r>
    </w:p>
    <w:p w:rsidR="00A15987" w:rsidRDefault="00F55E2F">
      <w:pPr>
        <w:pStyle w:val="a0"/>
        <w:numPr>
          <w:ilvl w:val="0"/>
          <w:numId w:val="2"/>
        </w:numPr>
        <w:spacing w:before="0" w:after="0"/>
        <w:ind w:firstLine="420"/>
      </w:pPr>
      <w:r>
        <w:t>查询所有产品列表（支持筛选，分页查询）</w:t>
      </w:r>
      <w:ins w:id="11" w:author="zhangkai29" w:date="2019-07-10T17:46:00Z">
        <w:r w:rsidR="00E06FBC">
          <w:rPr>
            <w:rFonts w:hint="eastAsia"/>
          </w:rPr>
          <w:t>--</w:t>
        </w:r>
        <w:r w:rsidR="00E06FBC">
          <w:rPr>
            <w:rFonts w:hint="eastAsia"/>
          </w:rPr>
          <w:t>包含售卖范围</w:t>
        </w:r>
      </w:ins>
      <w:ins w:id="12" w:author="zhangkai29" w:date="2019-07-11T14:39:00Z">
        <w:r w:rsidR="00C64248">
          <w:rPr>
            <w:rFonts w:hint="eastAsia"/>
          </w:rPr>
          <w:t>（接口目前不存在）</w:t>
        </w:r>
      </w:ins>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17" w:history="1">
        <w:r>
          <w:rPr>
            <w:rStyle w:val="a7"/>
            <w:rFonts w:asciiTheme="minorHAnsi" w:eastAsiaTheme="minorEastAsia" w:hAnsiTheme="minorHAnsi" w:cstheme="minorBidi"/>
            <w:kern w:val="2"/>
            <w:sz w:val="21"/>
            <w:szCs w:val="22"/>
          </w:rPr>
          <w:t>http://ssp.58corp.com/product/saleRangeInfos</w:t>
        </w:r>
      </w:hyperlink>
      <w:r>
        <w:rPr>
          <w:rFonts w:asciiTheme="minorHAnsi" w:eastAsiaTheme="minorEastAsia" w:hAnsiTheme="minorHAnsi" w:cstheme="minorBidi"/>
          <w:kern w:val="2"/>
          <w:sz w:val="21"/>
          <w:szCs w:val="22"/>
        </w:rPr>
        <w:t xml:space="preserve"> </w:t>
      </w:r>
    </w:p>
    <w:p w:rsidR="00A15987" w:rsidRDefault="00F55E2F">
      <w:pPr>
        <w:pStyle w:val="a0"/>
        <w:spacing w:before="0" w:after="0"/>
        <w:ind w:firstLine="420"/>
      </w:pPr>
      <w:r>
        <w:t>参数：</w:t>
      </w:r>
    </w:p>
    <w:p w:rsidR="00A15987" w:rsidRDefault="00F55E2F">
      <w:pPr>
        <w:pStyle w:val="a0"/>
        <w:spacing w:before="0" w:after="0"/>
        <w:ind w:firstLine="420"/>
      </w:pPr>
      <w:r>
        <w:t>productName</w:t>
      </w:r>
      <w:r>
        <w:t>：产品名称</w:t>
      </w:r>
    </w:p>
    <w:p w:rsidR="00A15987" w:rsidRDefault="00F55E2F">
      <w:pPr>
        <w:pStyle w:val="a0"/>
        <w:spacing w:before="0" w:after="0"/>
        <w:ind w:firstLine="420"/>
      </w:pPr>
      <w:r>
        <w:t>bg</w:t>
      </w:r>
      <w:r>
        <w:t>：业务线</w:t>
      </w:r>
    </w:p>
    <w:p w:rsidR="00A15987" w:rsidRDefault="00F55E2F">
      <w:pPr>
        <w:pStyle w:val="a0"/>
        <w:spacing w:before="0" w:after="0"/>
        <w:ind w:firstLine="420"/>
      </w:pPr>
      <w:r>
        <w:t>bgList</w:t>
      </w:r>
      <w:r>
        <w:t>：全量业务线</w:t>
      </w:r>
      <w:r>
        <w:t>list</w:t>
      </w:r>
    </w:p>
    <w:p w:rsidR="00A15987" w:rsidRDefault="00F55E2F">
      <w:pPr>
        <w:pStyle w:val="a0"/>
        <w:spacing w:before="0" w:after="0"/>
        <w:ind w:firstLine="420"/>
      </w:pPr>
      <w:r>
        <w:t>pageIndex</w:t>
      </w:r>
      <w:r>
        <w:t>：页码</w:t>
      </w:r>
    </w:p>
    <w:p w:rsidR="00A15987" w:rsidRDefault="00F55E2F">
      <w:pPr>
        <w:pStyle w:val="a0"/>
        <w:spacing w:before="0" w:after="0"/>
        <w:ind w:firstLine="420"/>
      </w:pPr>
      <w:r>
        <w:t>pageSize</w:t>
      </w:r>
      <w:r>
        <w:t>：每页条数</w:t>
      </w:r>
    </w:p>
    <w:p w:rsidR="006E391B" w:rsidRDefault="00F55E2F">
      <w:pPr>
        <w:pStyle w:val="a0"/>
        <w:spacing w:before="0" w:after="0"/>
        <w:ind w:firstLine="420"/>
        <w:rPr>
          <w:ins w:id="13" w:author="zhangkai29" w:date="2019-07-10T19:43:00Z"/>
        </w:rPr>
      </w:pPr>
      <w:r>
        <w:t>返回值：</w:t>
      </w:r>
    </w:p>
    <w:p w:rsidR="006E391B" w:rsidRDefault="006E391B" w:rsidP="00254AA2">
      <w:pPr>
        <w:pStyle w:val="a0"/>
        <w:spacing w:before="0" w:after="0"/>
        <w:ind w:firstLine="420"/>
        <w:pPrChange w:id="14" w:author="zhangkai29" w:date="2019-07-11T11:18:00Z">
          <w:pPr>
            <w:pStyle w:val="a0"/>
            <w:spacing w:before="0" w:after="0"/>
            <w:ind w:firstLine="420"/>
          </w:pPr>
        </w:pPrChange>
      </w:pPr>
      <w:ins w:id="15" w:author="zhangkai29" w:date="2019-07-10T19:43:00Z">
        <w:r w:rsidDel="006E391B">
          <w:rPr>
            <w:color w:val="FF0000"/>
          </w:rPr>
          <w:t xml:space="preserve"> </w:t>
        </w:r>
      </w:ins>
      <w:del w:id="16" w:author="zhangkai29" w:date="2019-07-10T19:43:00Z">
        <w:r w:rsidR="00F55E2F" w:rsidDel="006E391B">
          <w:rPr>
            <w:color w:val="FF0000"/>
          </w:rPr>
          <w:delText>参考需求文档，并参考价格管理返回值</w:delText>
        </w:r>
      </w:del>
      <w:ins w:id="17" w:author="zhangkai29" w:date="2019-07-10T19:43:00Z">
        <w:r w:rsidRPr="008F3A88">
          <w:rPr>
            <w:rFonts w:hint="eastAsia"/>
          </w:rPr>
          <w:t>{"result":"</w:t>
        </w:r>
        <w:r w:rsidRPr="008F3A88">
          <w:rPr>
            <w:rFonts w:hint="eastAsia"/>
          </w:rPr>
          <w:t>查询</w:t>
        </w:r>
        <w:r>
          <w:rPr>
            <w:rFonts w:hint="eastAsia"/>
          </w:rPr>
          <w:t>所有产品列表</w:t>
        </w:r>
        <w:r w:rsidRPr="008F3A88">
          <w:rPr>
            <w:rFonts w:hint="eastAsia"/>
          </w:rPr>
          <w:t>","callback":null,"data":{"pageTotal":34,"pageSize":10,"list":[{"productId":10038,"productName":"</w:t>
        </w:r>
        <w:r w:rsidRPr="008F3A88">
          <w:rPr>
            <w:rFonts w:hint="eastAsia"/>
          </w:rPr>
          <w:t>全国购</w:t>
        </w:r>
        <w:r w:rsidRPr="008F3A88">
          <w:rPr>
            <w:rFonts w:hint="eastAsia"/>
          </w:rPr>
          <w:t>","bg":4,"bgName":"</w:t>
        </w:r>
        <w:r w:rsidRPr="008F3A88">
          <w:rPr>
            <w:rFonts w:hint="eastAsia"/>
          </w:rPr>
          <w:t>二手车</w:t>
        </w:r>
        <w:r w:rsidRPr="008F3A88">
          <w:rPr>
            <w:rFonts w:hint="eastAsia"/>
          </w:rPr>
          <w:t>","platForm":0,"platFormName":"</w:t>
        </w:r>
        <w:r w:rsidRPr="008F3A88">
          <w:rPr>
            <w:rFonts w:hint="eastAsia"/>
          </w:rPr>
          <w:t>所有平台</w:t>
        </w:r>
        <w:r w:rsidR="00D77D62">
          <w:rPr>
            <w:rFonts w:hint="eastAsia"/>
          </w:rPr>
          <w:t>"</w:t>
        </w:r>
        <w:r w:rsidRPr="008F3A88">
          <w:rPr>
            <w:rFonts w:hint="eastAsia"/>
          </w:rPr>
          <w:t>},{"productId":10029,"productName":"</w:t>
        </w:r>
        <w:r w:rsidRPr="008F3A88">
          <w:rPr>
            <w:rFonts w:hint="eastAsia"/>
          </w:rPr>
          <w:t>二手市场优先</w:t>
        </w:r>
        <w:r w:rsidRPr="008F3A88">
          <w:rPr>
            <w:rFonts w:hint="eastAsia"/>
          </w:rPr>
          <w:t>","bg":106,"bgName":"</w:t>
        </w:r>
        <w:r w:rsidRPr="008F3A88">
          <w:rPr>
            <w:rFonts w:hint="eastAsia"/>
          </w:rPr>
          <w:t>商业统一管理</w:t>
        </w:r>
        <w:r w:rsidRPr="008F3A88">
          <w:rPr>
            <w:rFonts w:hint="eastAsia"/>
          </w:rPr>
          <w:t>","platForm":0,"platFormName":"</w:t>
        </w:r>
        <w:r w:rsidRPr="008F3A88">
          <w:rPr>
            <w:rFonts w:hint="eastAsia"/>
          </w:rPr>
          <w:t>所有平台</w:t>
        </w:r>
        <w:r w:rsidRPr="008F3A88">
          <w:rPr>
            <w:rFonts w:hint="eastAsia"/>
          </w:rPr>
          <w:t>"}],"pageIndex":1},"code":</w:t>
        </w:r>
        <w:r w:rsidRPr="008F3A88">
          <w:t>0,"msg":"success"}</w:t>
        </w:r>
      </w:ins>
    </w:p>
    <w:p w:rsidR="00A15987" w:rsidRDefault="00F55E2F">
      <w:pPr>
        <w:pStyle w:val="a0"/>
        <w:numPr>
          <w:ilvl w:val="0"/>
          <w:numId w:val="2"/>
        </w:numPr>
        <w:spacing w:before="0" w:after="0"/>
        <w:ind w:firstLine="420"/>
      </w:pPr>
      <w:r>
        <w:t>点击查看售卖范围按钮</w:t>
      </w:r>
      <w:r>
        <w:t xml:space="preserve"> </w:t>
      </w:r>
      <w:r>
        <w:rPr>
          <w:color w:val="FF0000"/>
        </w:rPr>
        <w:t>（接口出入参</w:t>
      </w:r>
      <w:r>
        <w:rPr>
          <w:color w:val="FF0000"/>
        </w:rPr>
        <w:t xml:space="preserve"> </w:t>
      </w:r>
      <w:r>
        <w:rPr>
          <w:color w:val="FF0000"/>
        </w:rPr>
        <w:t>参考价格管理）</w:t>
      </w:r>
    </w:p>
    <w:p w:rsidR="00254AA2" w:rsidRDefault="00F55E2F" w:rsidP="00254AA2">
      <w:pPr>
        <w:spacing w:line="360" w:lineRule="auto"/>
        <w:ind w:firstLine="420"/>
        <w:rPr>
          <w:ins w:id="18" w:author="zhangkai29" w:date="2019-07-11T10:46:00Z"/>
          <w:rFonts w:asciiTheme="minorHAnsi" w:eastAsiaTheme="minorEastAsia" w:hAnsiTheme="minorHAnsi" w:cstheme="minorBidi" w:hint="eastAsia"/>
          <w:kern w:val="2"/>
          <w:sz w:val="21"/>
          <w:szCs w:val="22"/>
        </w:rPr>
        <w:pPrChange w:id="19" w:author="zhangkai29" w:date="2019-07-11T11:24:00Z">
          <w:pPr>
            <w:spacing w:line="360" w:lineRule="auto"/>
            <w:ind w:firstLine="420"/>
          </w:pPr>
        </w:pPrChange>
      </w:pPr>
      <w:r>
        <w:rPr>
          <w:rFonts w:asciiTheme="minorHAnsi" w:eastAsiaTheme="minorEastAsia" w:hAnsiTheme="minorHAnsi" w:cstheme="minorBidi"/>
          <w:kern w:val="2"/>
          <w:sz w:val="21"/>
          <w:szCs w:val="22"/>
        </w:rPr>
        <w:t>接口：</w:t>
      </w:r>
      <w:r w:rsidR="0066487A">
        <w:fldChar w:fldCharType="begin"/>
      </w:r>
      <w:r w:rsidR="0066487A">
        <w:instrText xml:space="preserve"> HYPERLINK "http://ssp.58corp.com/channel/get" </w:instrText>
      </w:r>
      <w:r w:rsidR="0066487A">
        <w:fldChar w:fldCharType="separate"/>
      </w:r>
      <w:r>
        <w:rPr>
          <w:rStyle w:val="a7"/>
          <w:rFonts w:asciiTheme="minorHAnsi" w:eastAsiaTheme="minorEastAsia" w:hAnsiTheme="minorHAnsi" w:cstheme="minorBidi"/>
          <w:kern w:val="2"/>
          <w:sz w:val="21"/>
          <w:szCs w:val="22"/>
        </w:rPr>
        <w:t>http://ssp.58corp.com/channel/get</w:t>
      </w:r>
      <w:r w:rsidR="0066487A">
        <w:rPr>
          <w:rStyle w:val="a7"/>
          <w:rFonts w:asciiTheme="minorHAnsi" w:eastAsiaTheme="minorEastAsia" w:hAnsiTheme="minorHAnsi" w:cstheme="minorBidi"/>
          <w:kern w:val="2"/>
          <w:sz w:val="21"/>
          <w:szCs w:val="22"/>
        </w:rPr>
        <w:fldChar w:fldCharType="end"/>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查询频道配置</w:t>
      </w:r>
      <w:ins w:id="20" w:author="zhangkai29" w:date="2019-07-11T11:24:00Z">
        <w:r w:rsidR="00254AA2">
          <w:rPr>
            <w:rFonts w:asciiTheme="minorHAnsi" w:eastAsiaTheme="minorEastAsia" w:hAnsiTheme="minorHAnsi" w:cstheme="minorBidi" w:hint="eastAsia"/>
            <w:kern w:val="2"/>
            <w:sz w:val="21"/>
            <w:szCs w:val="22"/>
          </w:rPr>
          <w:t>（接口已存在）</w:t>
        </w:r>
      </w:ins>
    </w:p>
    <w:p w:rsidR="000B48A7" w:rsidRDefault="000B48A7">
      <w:pPr>
        <w:spacing w:line="360" w:lineRule="auto"/>
        <w:ind w:firstLine="420"/>
        <w:rPr>
          <w:ins w:id="21" w:author="zhangkai29" w:date="2019-07-11T11:24:00Z"/>
          <w:rFonts w:asciiTheme="minorHAnsi" w:eastAsiaTheme="minorEastAsia" w:hAnsiTheme="minorHAnsi" w:cstheme="minorBidi"/>
          <w:kern w:val="2"/>
          <w:sz w:val="21"/>
          <w:szCs w:val="22"/>
        </w:rPr>
      </w:pPr>
      <w:ins w:id="22" w:author="zhangkai29" w:date="2019-07-11T10:46:00Z">
        <w:r>
          <w:rPr>
            <w:rFonts w:asciiTheme="minorHAnsi" w:eastAsiaTheme="minorEastAsia" w:hAnsiTheme="minorHAnsi" w:cstheme="minorBidi" w:hint="eastAsia"/>
            <w:kern w:val="2"/>
            <w:sz w:val="21"/>
            <w:szCs w:val="22"/>
          </w:rPr>
          <w:t>参数：</w:t>
        </w:r>
      </w:ins>
    </w:p>
    <w:p w:rsidR="00254AA2" w:rsidRPr="00254AA2" w:rsidRDefault="00254AA2" w:rsidP="00254AA2">
      <w:pPr>
        <w:spacing w:line="360" w:lineRule="auto"/>
        <w:ind w:firstLine="420"/>
        <w:rPr>
          <w:ins w:id="23" w:author="zhangkai29" w:date="2019-07-11T11:24:00Z"/>
          <w:rFonts w:asciiTheme="minorHAnsi" w:eastAsiaTheme="minorEastAsia" w:hAnsiTheme="minorHAnsi" w:cstheme="minorBidi"/>
          <w:kern w:val="2"/>
          <w:sz w:val="21"/>
          <w:szCs w:val="22"/>
        </w:rPr>
      </w:pPr>
      <w:ins w:id="24" w:author="zhangkai29" w:date="2019-07-11T11:24:00Z">
        <w:r w:rsidRPr="00254AA2">
          <w:rPr>
            <w:rFonts w:asciiTheme="minorHAnsi" w:eastAsiaTheme="minorEastAsia" w:hAnsiTheme="minorHAnsi" w:cstheme="minorBidi"/>
            <w:kern w:val="2"/>
            <w:sz w:val="21"/>
            <w:szCs w:val="22"/>
          </w:rPr>
          <w:t>productId: 10029</w:t>
        </w:r>
      </w:ins>
    </w:p>
    <w:p w:rsidR="00254AA2" w:rsidRPr="00254AA2" w:rsidRDefault="00254AA2" w:rsidP="00254AA2">
      <w:pPr>
        <w:spacing w:line="360" w:lineRule="auto"/>
        <w:ind w:firstLine="420"/>
        <w:rPr>
          <w:ins w:id="25" w:author="zhangkai29" w:date="2019-07-11T11:24:00Z"/>
          <w:rFonts w:asciiTheme="minorHAnsi" w:eastAsiaTheme="minorEastAsia" w:hAnsiTheme="minorHAnsi" w:cstheme="minorBidi"/>
          <w:kern w:val="2"/>
          <w:sz w:val="21"/>
          <w:szCs w:val="22"/>
        </w:rPr>
      </w:pPr>
      <w:ins w:id="26" w:author="zhangkai29" w:date="2019-07-11T11:24:00Z">
        <w:r w:rsidRPr="00254AA2">
          <w:rPr>
            <w:rFonts w:asciiTheme="minorHAnsi" w:eastAsiaTheme="minorEastAsia" w:hAnsiTheme="minorHAnsi" w:cstheme="minorBidi"/>
            <w:kern w:val="2"/>
            <w:sz w:val="21"/>
            <w:szCs w:val="22"/>
          </w:rPr>
          <w:t>versionCode: 2018122804000000000002</w:t>
        </w:r>
      </w:ins>
    </w:p>
    <w:p w:rsidR="00254AA2" w:rsidRPr="00254AA2" w:rsidRDefault="00254AA2" w:rsidP="00254AA2">
      <w:pPr>
        <w:spacing w:line="360" w:lineRule="auto"/>
        <w:ind w:firstLine="420"/>
        <w:rPr>
          <w:ins w:id="27" w:author="zhangkai29" w:date="2019-07-11T11:24:00Z"/>
          <w:rFonts w:asciiTheme="minorHAnsi" w:eastAsiaTheme="minorEastAsia" w:hAnsiTheme="minorHAnsi" w:cstheme="minorBidi"/>
          <w:kern w:val="2"/>
          <w:sz w:val="21"/>
          <w:szCs w:val="22"/>
        </w:rPr>
      </w:pPr>
      <w:ins w:id="28" w:author="zhangkai29" w:date="2019-07-11T11:24:00Z">
        <w:r w:rsidRPr="00254AA2">
          <w:rPr>
            <w:rFonts w:asciiTheme="minorHAnsi" w:eastAsiaTheme="minorEastAsia" w:hAnsiTheme="minorHAnsi" w:cstheme="minorBidi"/>
            <w:kern w:val="2"/>
            <w:sz w:val="21"/>
            <w:szCs w:val="22"/>
          </w:rPr>
          <w:t>mediaid: 0</w:t>
        </w:r>
      </w:ins>
    </w:p>
    <w:p w:rsidR="00254AA2" w:rsidRPr="00254AA2" w:rsidRDefault="00254AA2" w:rsidP="00254AA2">
      <w:pPr>
        <w:spacing w:line="360" w:lineRule="auto"/>
        <w:ind w:firstLine="420"/>
        <w:rPr>
          <w:ins w:id="29" w:author="zhangkai29" w:date="2019-07-11T11:24:00Z"/>
          <w:rFonts w:asciiTheme="minorHAnsi" w:eastAsiaTheme="minorEastAsia" w:hAnsiTheme="minorHAnsi" w:cstheme="minorBidi"/>
          <w:kern w:val="2"/>
          <w:sz w:val="21"/>
          <w:szCs w:val="22"/>
        </w:rPr>
      </w:pPr>
      <w:ins w:id="30" w:author="zhangkai29" w:date="2019-07-11T11:24:00Z">
        <w:r w:rsidRPr="00254AA2">
          <w:rPr>
            <w:rFonts w:asciiTheme="minorHAnsi" w:eastAsiaTheme="minorEastAsia" w:hAnsiTheme="minorHAnsi" w:cstheme="minorBidi"/>
            <w:kern w:val="2"/>
            <w:sz w:val="21"/>
            <w:szCs w:val="22"/>
          </w:rPr>
          <w:t>slotid: 0</w:t>
        </w:r>
      </w:ins>
    </w:p>
    <w:p w:rsidR="00254AA2" w:rsidRPr="00254AA2" w:rsidRDefault="00254AA2" w:rsidP="00254AA2">
      <w:pPr>
        <w:spacing w:line="360" w:lineRule="auto"/>
        <w:ind w:firstLine="420"/>
        <w:rPr>
          <w:ins w:id="31" w:author="zhangkai29" w:date="2019-07-11T11:24:00Z"/>
          <w:rFonts w:asciiTheme="minorHAnsi" w:eastAsiaTheme="minorEastAsia" w:hAnsiTheme="minorHAnsi" w:cstheme="minorBidi"/>
          <w:kern w:val="2"/>
          <w:sz w:val="21"/>
          <w:szCs w:val="22"/>
        </w:rPr>
      </w:pPr>
      <w:ins w:id="32" w:author="zhangkai29" w:date="2019-07-11T11:24:00Z">
        <w:r w:rsidRPr="00254AA2">
          <w:rPr>
            <w:rFonts w:asciiTheme="minorHAnsi" w:eastAsiaTheme="minorEastAsia" w:hAnsiTheme="minorHAnsi" w:cstheme="minorBidi"/>
            <w:kern w:val="2"/>
            <w:sz w:val="21"/>
            <w:szCs w:val="22"/>
          </w:rPr>
          <w:t>type: price</w:t>
        </w:r>
      </w:ins>
    </w:p>
    <w:p w:rsidR="00254AA2" w:rsidRPr="00254AA2" w:rsidRDefault="00254AA2" w:rsidP="00254AA2">
      <w:pPr>
        <w:spacing w:line="360" w:lineRule="auto"/>
        <w:ind w:firstLine="420"/>
        <w:rPr>
          <w:ins w:id="33" w:author="zhangkai29" w:date="2019-07-11T11:24:00Z"/>
          <w:rFonts w:asciiTheme="minorHAnsi" w:eastAsiaTheme="minorEastAsia" w:hAnsiTheme="minorHAnsi" w:cstheme="minorBidi"/>
          <w:kern w:val="2"/>
          <w:sz w:val="21"/>
          <w:szCs w:val="22"/>
        </w:rPr>
      </w:pPr>
      <w:ins w:id="34" w:author="zhangkai29" w:date="2019-07-11T11:24:00Z">
        <w:r w:rsidRPr="00254AA2">
          <w:rPr>
            <w:rFonts w:asciiTheme="minorHAnsi" w:eastAsiaTheme="minorEastAsia" w:hAnsiTheme="minorHAnsi" w:cstheme="minorBidi"/>
            <w:kern w:val="2"/>
            <w:sz w:val="21"/>
            <w:szCs w:val="22"/>
          </w:rPr>
          <w:t xml:space="preserve">LOCAL: </w:t>
        </w:r>
      </w:ins>
    </w:p>
    <w:p w:rsidR="00254AA2" w:rsidRPr="00254AA2" w:rsidRDefault="00254AA2" w:rsidP="00254AA2">
      <w:pPr>
        <w:spacing w:line="360" w:lineRule="auto"/>
        <w:ind w:firstLine="420"/>
        <w:rPr>
          <w:ins w:id="35" w:author="zhangkai29" w:date="2019-07-11T11:24:00Z"/>
          <w:rFonts w:asciiTheme="minorHAnsi" w:eastAsiaTheme="minorEastAsia" w:hAnsiTheme="minorHAnsi" w:cstheme="minorBidi"/>
          <w:kern w:val="2"/>
          <w:sz w:val="21"/>
          <w:szCs w:val="22"/>
        </w:rPr>
      </w:pPr>
      <w:ins w:id="36" w:author="zhangkai29" w:date="2019-07-11T11:24:00Z">
        <w:r w:rsidRPr="00254AA2">
          <w:rPr>
            <w:rFonts w:asciiTheme="minorHAnsi" w:eastAsiaTheme="minorEastAsia" w:hAnsiTheme="minorHAnsi" w:cstheme="minorBidi"/>
            <w:kern w:val="2"/>
            <w:sz w:val="21"/>
            <w:szCs w:val="22"/>
          </w:rPr>
          <w:lastRenderedPageBreak/>
          <w:t xml:space="preserve">CATE: </w:t>
        </w:r>
      </w:ins>
    </w:p>
    <w:p w:rsidR="00254AA2" w:rsidRPr="00254AA2" w:rsidRDefault="00254AA2" w:rsidP="00254AA2">
      <w:pPr>
        <w:spacing w:line="360" w:lineRule="auto"/>
        <w:ind w:firstLine="420"/>
        <w:rPr>
          <w:ins w:id="37" w:author="zhangkai29" w:date="2019-07-11T11:24:00Z"/>
          <w:rFonts w:asciiTheme="minorHAnsi" w:eastAsiaTheme="minorEastAsia" w:hAnsiTheme="minorHAnsi" w:cstheme="minorBidi"/>
          <w:kern w:val="2"/>
          <w:sz w:val="21"/>
          <w:szCs w:val="22"/>
        </w:rPr>
      </w:pPr>
      <w:ins w:id="38" w:author="zhangkai29" w:date="2019-07-11T11:24:00Z">
        <w:r w:rsidRPr="00254AA2">
          <w:rPr>
            <w:rFonts w:asciiTheme="minorHAnsi" w:eastAsiaTheme="minorEastAsia" w:hAnsiTheme="minorHAnsi" w:cstheme="minorBidi"/>
            <w:kern w:val="2"/>
            <w:sz w:val="21"/>
            <w:szCs w:val="22"/>
          </w:rPr>
          <w:t>pageIndex: 1</w:t>
        </w:r>
      </w:ins>
    </w:p>
    <w:p w:rsidR="00254AA2" w:rsidRDefault="00254AA2" w:rsidP="00254AA2">
      <w:pPr>
        <w:spacing w:line="360" w:lineRule="auto"/>
        <w:ind w:firstLine="420"/>
        <w:rPr>
          <w:ins w:id="39" w:author="zhangkai29" w:date="2019-07-11T11:28:00Z"/>
          <w:rFonts w:asciiTheme="minorHAnsi" w:eastAsiaTheme="minorEastAsia" w:hAnsiTheme="minorHAnsi" w:cstheme="minorBidi"/>
          <w:kern w:val="2"/>
          <w:sz w:val="21"/>
          <w:szCs w:val="22"/>
        </w:rPr>
      </w:pPr>
      <w:ins w:id="40" w:author="zhangkai29" w:date="2019-07-11T11:24:00Z">
        <w:r w:rsidRPr="00254AA2">
          <w:rPr>
            <w:rFonts w:asciiTheme="minorHAnsi" w:eastAsiaTheme="minorEastAsia" w:hAnsiTheme="minorHAnsi" w:cstheme="minorBidi"/>
            <w:kern w:val="2"/>
            <w:sz w:val="21"/>
            <w:szCs w:val="22"/>
          </w:rPr>
          <w:t>pageSize: 30</w:t>
        </w:r>
      </w:ins>
    </w:p>
    <w:p w:rsidR="00254AA2" w:rsidRDefault="00254AA2" w:rsidP="00254AA2">
      <w:pPr>
        <w:spacing w:line="360" w:lineRule="auto"/>
        <w:ind w:firstLine="420"/>
        <w:rPr>
          <w:ins w:id="41" w:author="zhangkai29" w:date="2019-07-11T11:28:00Z"/>
          <w:rFonts w:asciiTheme="minorHAnsi" w:eastAsiaTheme="minorEastAsia" w:hAnsiTheme="minorHAnsi" w:cstheme="minorBidi"/>
          <w:kern w:val="2"/>
          <w:sz w:val="21"/>
          <w:szCs w:val="22"/>
        </w:rPr>
      </w:pPr>
      <w:ins w:id="42" w:author="zhangkai29" w:date="2019-07-11T11:28:00Z">
        <w:r>
          <w:rPr>
            <w:rFonts w:asciiTheme="minorHAnsi" w:eastAsiaTheme="minorEastAsia" w:hAnsiTheme="minorHAnsi" w:cstheme="minorBidi" w:hint="eastAsia"/>
            <w:kern w:val="2"/>
            <w:sz w:val="21"/>
            <w:szCs w:val="22"/>
          </w:rPr>
          <w:t>返回值：</w:t>
        </w:r>
      </w:ins>
    </w:p>
    <w:p w:rsidR="00254AA2" w:rsidRDefault="00254AA2" w:rsidP="00254AA2">
      <w:pPr>
        <w:spacing w:line="360" w:lineRule="auto"/>
        <w:ind w:firstLine="420"/>
        <w:rPr>
          <w:rFonts w:asciiTheme="minorHAnsi" w:eastAsiaTheme="minorEastAsia" w:hAnsiTheme="minorHAnsi" w:cstheme="minorBidi" w:hint="eastAsia"/>
          <w:kern w:val="2"/>
          <w:sz w:val="21"/>
          <w:szCs w:val="22"/>
        </w:rPr>
      </w:pPr>
      <w:ins w:id="43" w:author="zhangkai29" w:date="2019-07-11T11:28:00Z">
        <w:r w:rsidRPr="00254AA2">
          <w:rPr>
            <w:rFonts w:asciiTheme="minorHAnsi" w:eastAsiaTheme="minorEastAsia" w:hAnsiTheme="minorHAnsi" w:cstheme="minorBidi" w:hint="eastAsia"/>
            <w:kern w:val="2"/>
            <w:sz w:val="21"/>
            <w:szCs w:val="22"/>
          </w:rPr>
          <w:t>{"result":"</w:t>
        </w:r>
        <w:r w:rsidRPr="00254AA2">
          <w:rPr>
            <w:rFonts w:asciiTheme="minorHAnsi" w:eastAsiaTheme="minorEastAsia" w:hAnsiTheme="minorHAnsi" w:cstheme="minorBidi" w:hint="eastAsia"/>
            <w:kern w:val="2"/>
            <w:sz w:val="21"/>
            <w:szCs w:val="22"/>
          </w:rPr>
          <w:t>模糊查询频道配置信息</w:t>
        </w:r>
        <w:r w:rsidRPr="00254AA2">
          <w:rPr>
            <w:rFonts w:asciiTheme="minorHAnsi" w:eastAsiaTheme="minorEastAsia" w:hAnsiTheme="minorHAnsi" w:cstheme="minorBidi" w:hint="eastAsia"/>
            <w:kern w:val="2"/>
            <w:sz w:val="21"/>
            <w:szCs w:val="22"/>
          </w:rPr>
          <w:t>","callback":null,"data":{"pageTotal":230650,"pageSize":30,"list":[{"mediaId":0,"cateFullPath":"1,12,500_1000","state":1,"slotId":0,"priceConfig":{"price":"50.00"},"localFullPath":"115,1204,3047","extendConfig":{"property":{"isVisible"</w:t>
        </w:r>
        <w:r w:rsidRPr="00254AA2">
          <w:rPr>
            <w:rFonts w:asciiTheme="minorHAnsi" w:eastAsiaTheme="minorEastAsia" w:hAnsiTheme="minorHAnsi" w:cstheme="minorBidi"/>
            <w:kern w:val="2"/>
            <w:sz w:val="21"/>
            <w:szCs w:val="22"/>
          </w:rPr>
          <w:t>:false,"isChecked":false}},"productId":10036},{"mediaId":0,"cateFullPath":"1,11,2500_3000","state":1,"slotId":0,"priceConfig":{"price":"80.00"},"localFullPath":"126,1358,14982","extendConfig":{"property":{"isVisible":false,"isChecked":false}},"productId":10036}],"pageIndex":1},"code":0,"msg":"success"}</w:t>
        </w:r>
      </w:ins>
    </w:p>
    <w:p w:rsidR="00A15987" w:rsidRDefault="00F55E2F">
      <w:pPr>
        <w:spacing w:line="360" w:lineRule="auto"/>
        <w:ind w:firstLine="420"/>
        <w:rPr>
          <w:ins w:id="44" w:author="zhangkai29" w:date="2019-07-11T11:29:00Z"/>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18" w:history="1">
        <w:r>
          <w:rPr>
            <w:rStyle w:val="a7"/>
            <w:rFonts w:asciiTheme="minorHAnsi" w:eastAsiaTheme="minorEastAsia" w:hAnsiTheme="minorHAnsi" w:cstheme="minorBidi"/>
            <w:kern w:val="2"/>
            <w:sz w:val="21"/>
            <w:szCs w:val="22"/>
          </w:rPr>
          <w:t>http://ssp.58corp.com/supply/getCates</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查询可筛选的类别</w:t>
      </w:r>
      <w:ins w:id="45" w:author="zhangkai29" w:date="2019-07-11T11:25:00Z">
        <w:r w:rsidR="00254AA2">
          <w:rPr>
            <w:rFonts w:asciiTheme="minorHAnsi" w:eastAsiaTheme="minorEastAsia" w:hAnsiTheme="minorHAnsi" w:cstheme="minorBidi" w:hint="eastAsia"/>
            <w:kern w:val="2"/>
            <w:sz w:val="21"/>
            <w:szCs w:val="22"/>
          </w:rPr>
          <w:t>（</w:t>
        </w:r>
      </w:ins>
      <w:ins w:id="46" w:author="zhangkai29" w:date="2019-07-11T11:26:00Z">
        <w:r w:rsidR="00254AA2">
          <w:rPr>
            <w:rFonts w:asciiTheme="minorHAnsi" w:eastAsiaTheme="minorEastAsia" w:hAnsiTheme="minorHAnsi" w:cstheme="minorBidi" w:hint="eastAsia"/>
            <w:kern w:val="2"/>
            <w:sz w:val="21"/>
            <w:szCs w:val="22"/>
          </w:rPr>
          <w:t>接口已存在</w:t>
        </w:r>
      </w:ins>
      <w:ins w:id="47" w:author="zhangkai29" w:date="2019-07-11T11:25:00Z">
        <w:r w:rsidR="00254AA2">
          <w:rPr>
            <w:rFonts w:asciiTheme="minorHAnsi" w:eastAsiaTheme="minorEastAsia" w:hAnsiTheme="minorHAnsi" w:cstheme="minorBidi" w:hint="eastAsia"/>
            <w:kern w:val="2"/>
            <w:sz w:val="21"/>
            <w:szCs w:val="22"/>
          </w:rPr>
          <w:t>）</w:t>
        </w:r>
      </w:ins>
    </w:p>
    <w:p w:rsidR="00181958" w:rsidRDefault="00181958">
      <w:pPr>
        <w:spacing w:line="360" w:lineRule="auto"/>
        <w:ind w:firstLine="420"/>
        <w:rPr>
          <w:ins w:id="48" w:author="zhangkai29" w:date="2019-07-11T11:30:00Z"/>
          <w:rFonts w:asciiTheme="minorHAnsi" w:eastAsiaTheme="minorEastAsia" w:hAnsiTheme="minorHAnsi" w:cstheme="minorBidi"/>
          <w:kern w:val="2"/>
          <w:sz w:val="21"/>
          <w:szCs w:val="22"/>
        </w:rPr>
      </w:pPr>
      <w:ins w:id="49" w:author="zhangkai29" w:date="2019-07-11T11:29:00Z">
        <w:r>
          <w:rPr>
            <w:rFonts w:asciiTheme="minorHAnsi" w:eastAsiaTheme="minorEastAsia" w:hAnsiTheme="minorHAnsi" w:cstheme="minorBidi" w:hint="eastAsia"/>
            <w:kern w:val="2"/>
            <w:sz w:val="21"/>
            <w:szCs w:val="22"/>
          </w:rPr>
          <w:t>输入参数：</w:t>
        </w:r>
      </w:ins>
    </w:p>
    <w:p w:rsidR="00181958" w:rsidRPr="00181958" w:rsidRDefault="00181958" w:rsidP="00181958">
      <w:pPr>
        <w:spacing w:line="360" w:lineRule="auto"/>
        <w:ind w:firstLine="420"/>
        <w:rPr>
          <w:ins w:id="50" w:author="zhangkai29" w:date="2019-07-11T11:30:00Z"/>
          <w:rFonts w:asciiTheme="minorHAnsi" w:eastAsiaTheme="minorEastAsia" w:hAnsiTheme="minorHAnsi" w:cstheme="minorBidi"/>
          <w:kern w:val="2"/>
          <w:sz w:val="21"/>
          <w:szCs w:val="22"/>
        </w:rPr>
      </w:pPr>
      <w:ins w:id="51" w:author="zhangkai29" w:date="2019-07-11T11:30:00Z">
        <w:r w:rsidRPr="00181958">
          <w:rPr>
            <w:rFonts w:asciiTheme="minorHAnsi" w:eastAsiaTheme="minorEastAsia" w:hAnsiTheme="minorHAnsi" w:cstheme="minorBidi"/>
            <w:kern w:val="2"/>
            <w:sz w:val="21"/>
            <w:szCs w:val="22"/>
          </w:rPr>
          <w:t>depth: 4</w:t>
        </w:r>
      </w:ins>
    </w:p>
    <w:p w:rsidR="00181958" w:rsidRDefault="00181958" w:rsidP="00181958">
      <w:pPr>
        <w:spacing w:line="360" w:lineRule="auto"/>
        <w:ind w:firstLine="420"/>
        <w:rPr>
          <w:ins w:id="52" w:author="zhangkai29" w:date="2019-07-11T11:29:00Z"/>
          <w:rFonts w:asciiTheme="minorHAnsi" w:eastAsiaTheme="minorEastAsia" w:hAnsiTheme="minorHAnsi" w:cstheme="minorBidi" w:hint="eastAsia"/>
          <w:kern w:val="2"/>
          <w:sz w:val="21"/>
          <w:szCs w:val="22"/>
        </w:rPr>
      </w:pPr>
      <w:ins w:id="53" w:author="zhangkai29" w:date="2019-07-11T11:30:00Z">
        <w:r w:rsidRPr="00181958">
          <w:rPr>
            <w:rFonts w:asciiTheme="minorHAnsi" w:eastAsiaTheme="minorEastAsia" w:hAnsiTheme="minorHAnsi" w:cstheme="minorBidi"/>
            <w:kern w:val="2"/>
            <w:sz w:val="21"/>
            <w:szCs w:val="22"/>
          </w:rPr>
          <w:t>productId: 10036</w:t>
        </w:r>
      </w:ins>
    </w:p>
    <w:p w:rsidR="00181958" w:rsidRDefault="00181958">
      <w:pPr>
        <w:spacing w:line="360" w:lineRule="auto"/>
        <w:ind w:firstLine="420"/>
        <w:rPr>
          <w:ins w:id="54" w:author="zhangkai29" w:date="2019-07-11T11:30:00Z"/>
          <w:rFonts w:asciiTheme="minorHAnsi" w:eastAsiaTheme="minorEastAsia" w:hAnsiTheme="minorHAnsi" w:cstheme="minorBidi"/>
          <w:kern w:val="2"/>
          <w:sz w:val="21"/>
          <w:szCs w:val="22"/>
        </w:rPr>
      </w:pPr>
      <w:ins w:id="55" w:author="zhangkai29" w:date="2019-07-11T11:29:00Z">
        <w:r>
          <w:rPr>
            <w:rFonts w:asciiTheme="minorHAnsi" w:eastAsiaTheme="minorEastAsia" w:hAnsiTheme="minorHAnsi" w:cstheme="minorBidi" w:hint="eastAsia"/>
            <w:kern w:val="2"/>
            <w:sz w:val="21"/>
            <w:szCs w:val="22"/>
          </w:rPr>
          <w:t>返回值</w:t>
        </w:r>
      </w:ins>
      <w:ins w:id="56" w:author="zhangkai29" w:date="2019-07-11T11:30:00Z">
        <w:r>
          <w:rPr>
            <w:rFonts w:asciiTheme="minorHAnsi" w:eastAsiaTheme="minorEastAsia" w:hAnsiTheme="minorHAnsi" w:cstheme="minorBidi" w:hint="eastAsia"/>
            <w:kern w:val="2"/>
            <w:sz w:val="21"/>
            <w:szCs w:val="22"/>
          </w:rPr>
          <w:t>：</w:t>
        </w:r>
      </w:ins>
    </w:p>
    <w:p w:rsidR="00181958" w:rsidRDefault="005774E8">
      <w:pPr>
        <w:spacing w:line="360" w:lineRule="auto"/>
        <w:ind w:firstLine="420"/>
        <w:rPr>
          <w:rFonts w:asciiTheme="minorHAnsi" w:eastAsiaTheme="minorEastAsia" w:hAnsiTheme="minorHAnsi" w:cstheme="minorBidi" w:hint="eastAsia"/>
          <w:kern w:val="2"/>
          <w:sz w:val="21"/>
          <w:szCs w:val="22"/>
        </w:rPr>
      </w:pPr>
      <w:ins w:id="57" w:author="zhangkai29" w:date="2019-07-11T14:11:00Z">
        <w:r w:rsidRPr="005774E8">
          <w:rPr>
            <w:rFonts w:asciiTheme="minorHAnsi" w:eastAsiaTheme="minorEastAsia" w:hAnsiTheme="minorHAnsi" w:cstheme="minorBidi" w:hint="eastAsia"/>
            <w:kern w:val="2"/>
            <w:sz w:val="21"/>
            <w:szCs w:val="22"/>
          </w:rPr>
          <w:t>{"result":"</w:t>
        </w:r>
        <w:r w:rsidRPr="005774E8">
          <w:rPr>
            <w:rFonts w:asciiTheme="minorHAnsi" w:eastAsiaTheme="minorEastAsia" w:hAnsiTheme="minorHAnsi" w:cstheme="minorBidi" w:hint="eastAsia"/>
            <w:kern w:val="2"/>
            <w:sz w:val="21"/>
            <w:szCs w:val="22"/>
          </w:rPr>
          <w:t>获取产品所有的售卖类别</w:t>
        </w:r>
        <w:r w:rsidRPr="005774E8">
          <w:rPr>
            <w:rFonts w:asciiTheme="minorHAnsi" w:eastAsiaTheme="minorEastAsia" w:hAnsiTheme="minorHAnsi" w:cstheme="minorBidi" w:hint="eastAsia"/>
            <w:kern w:val="2"/>
            <w:sz w:val="21"/>
            <w:szCs w:val="22"/>
          </w:rPr>
          <w:t>","callback":null,"data":{"list":[{"id":"1","name":"</w:t>
        </w:r>
        <w:r w:rsidRPr="005774E8">
          <w:rPr>
            <w:rFonts w:asciiTheme="minorHAnsi" w:eastAsiaTheme="minorEastAsia" w:hAnsiTheme="minorHAnsi" w:cstheme="minorBidi" w:hint="eastAsia"/>
            <w:kern w:val="2"/>
            <w:sz w:val="21"/>
            <w:szCs w:val="22"/>
          </w:rPr>
          <w:t>房屋信息</w:t>
        </w:r>
        <w:r w:rsidRPr="005774E8">
          <w:rPr>
            <w:rFonts w:asciiTheme="minorHAnsi" w:eastAsiaTheme="minorEastAsia" w:hAnsiTheme="minorHAnsi" w:cstheme="minorBidi" w:hint="eastAsia"/>
            <w:kern w:val="2"/>
            <w:sz w:val="21"/>
            <w:szCs w:val="22"/>
          </w:rPr>
          <w:t>","children":[{"id":"1,8","name":"</w:t>
        </w:r>
        <w:r w:rsidRPr="005774E8">
          <w:rPr>
            <w:rFonts w:asciiTheme="minorHAnsi" w:eastAsiaTheme="minorEastAsia" w:hAnsiTheme="minorHAnsi" w:cstheme="minorBidi" w:hint="eastAsia"/>
            <w:kern w:val="2"/>
            <w:sz w:val="21"/>
            <w:szCs w:val="22"/>
          </w:rPr>
          <w:t>租房</w:t>
        </w:r>
        <w:r w:rsidRPr="005774E8">
          <w:rPr>
            <w:rFonts w:asciiTheme="minorHAnsi" w:eastAsiaTheme="minorEastAsia" w:hAnsiTheme="minorHAnsi" w:cstheme="minorBidi" w:hint="eastAsia"/>
            <w:kern w:val="2"/>
            <w:sz w:val="21"/>
            <w:szCs w:val="22"/>
          </w:rPr>
          <w:t>","children":[]},{"id":"1,9","name":"</w:t>
        </w:r>
        <w:r w:rsidRPr="005774E8">
          <w:rPr>
            <w:rFonts w:asciiTheme="minorHAnsi" w:eastAsiaTheme="minorEastAsia" w:hAnsiTheme="minorHAnsi" w:cstheme="minorBidi" w:hint="eastAsia"/>
            <w:kern w:val="2"/>
            <w:sz w:val="21"/>
            <w:szCs w:val="22"/>
          </w:rPr>
          <w:t>短租房</w:t>
        </w:r>
        <w:r w:rsidRPr="005774E8">
          <w:rPr>
            <w:rFonts w:asciiTheme="minorHAnsi" w:eastAsiaTheme="minorEastAsia" w:hAnsiTheme="minorHAnsi" w:cstheme="minorBidi" w:hint="eastAsia"/>
            <w:kern w:val="2"/>
            <w:sz w:val="21"/>
            <w:szCs w:val="22"/>
          </w:rPr>
          <w:t>/</w:t>
        </w:r>
        <w:r w:rsidRPr="005774E8">
          <w:rPr>
            <w:rFonts w:asciiTheme="minorHAnsi" w:eastAsiaTheme="minorEastAsia" w:hAnsiTheme="minorHAnsi" w:cstheme="minorBidi" w:hint="eastAsia"/>
            <w:kern w:val="2"/>
            <w:sz w:val="21"/>
            <w:szCs w:val="22"/>
          </w:rPr>
          <w:t>日租房</w:t>
        </w:r>
        <w:r w:rsidRPr="005774E8">
          <w:rPr>
            <w:rFonts w:asciiTheme="minorHAnsi" w:eastAsiaTheme="minorEastAsia" w:hAnsiTheme="minorHAnsi" w:cstheme="minorBidi" w:hint="eastAsia"/>
            <w:kern w:val="2"/>
            <w:sz w:val="21"/>
            <w:szCs w:val="22"/>
          </w:rPr>
          <w:t>","children":[]},{"id":"1,10","name":"</w:t>
        </w:r>
        <w:r w:rsidRPr="005774E8">
          <w:rPr>
            <w:rFonts w:asciiTheme="minorHAnsi" w:eastAsiaTheme="minorEastAsia" w:hAnsiTheme="minorHAnsi" w:cstheme="minorBidi" w:hint="eastAsia"/>
            <w:kern w:val="2"/>
            <w:sz w:val="21"/>
            <w:szCs w:val="22"/>
          </w:rPr>
          <w:t>合租房</w:t>
        </w:r>
        <w:r w:rsidRPr="005774E8">
          <w:rPr>
            <w:rFonts w:asciiTheme="minorHAnsi" w:eastAsiaTheme="minorEastAsia" w:hAnsiTheme="minorHAnsi" w:cstheme="minorBidi" w:hint="eastAsia"/>
            <w:kern w:val="2"/>
            <w:sz w:val="21"/>
            <w:szCs w:val="22"/>
          </w:rPr>
          <w:t>","children":[]},{"id":"1,11","name":"</w:t>
        </w:r>
        <w:r w:rsidRPr="005774E8">
          <w:rPr>
            <w:rFonts w:asciiTheme="minorHAnsi" w:eastAsiaTheme="minorEastAsia" w:hAnsiTheme="minorHAnsi" w:cstheme="minorBidi" w:hint="eastAsia"/>
            <w:kern w:val="2"/>
            <w:sz w:val="21"/>
            <w:szCs w:val="22"/>
          </w:rPr>
          <w:t>求租房</w:t>
        </w:r>
        <w:r w:rsidRPr="005774E8">
          <w:rPr>
            <w:rFonts w:asciiTheme="minorHAnsi" w:eastAsiaTheme="minorEastAsia" w:hAnsiTheme="minorHAnsi" w:cstheme="minorBidi" w:hint="eastAsia"/>
            <w:kern w:val="2"/>
            <w:sz w:val="21"/>
            <w:szCs w:val="22"/>
          </w:rPr>
          <w:t>","children":[]},{"id":"1,12","name":"</w:t>
        </w:r>
        <w:r w:rsidRPr="005774E8">
          <w:rPr>
            <w:rFonts w:asciiTheme="minorHAnsi" w:eastAsiaTheme="minorEastAsia" w:hAnsiTheme="minorHAnsi" w:cstheme="minorBidi" w:hint="eastAsia"/>
            <w:kern w:val="2"/>
            <w:sz w:val="21"/>
            <w:szCs w:val="22"/>
          </w:rPr>
          <w:t>二手房</w:t>
        </w:r>
        <w:r w:rsidRPr="005774E8">
          <w:rPr>
            <w:rFonts w:asciiTheme="minorHAnsi" w:eastAsiaTheme="minorEastAsia" w:hAnsiTheme="minorHAnsi" w:cstheme="minorBidi" w:hint="eastAsia"/>
            <w:kern w:val="2"/>
            <w:sz w:val="21"/>
            <w:szCs w:val="22"/>
          </w:rPr>
          <w:t>","children":[{"id":"1,12,12551","name":"</w:t>
        </w:r>
        <w:r w:rsidRPr="005774E8">
          <w:rPr>
            <w:rFonts w:asciiTheme="minorHAnsi" w:eastAsiaTheme="minorEastAsia" w:hAnsiTheme="minorHAnsi" w:cstheme="minorBidi" w:hint="eastAsia"/>
            <w:kern w:val="2"/>
            <w:sz w:val="21"/>
            <w:szCs w:val="22"/>
          </w:rPr>
          <w:t>房价</w:t>
        </w:r>
        <w:r w:rsidRPr="005774E8">
          <w:rPr>
            <w:rFonts w:asciiTheme="minorHAnsi" w:eastAsiaTheme="minorEastAsia" w:hAnsiTheme="minorHAnsi" w:cstheme="minorBidi" w:hint="eastAsia"/>
            <w:kern w:val="2"/>
            <w:sz w:val="21"/>
            <w:szCs w:val="22"/>
          </w:rPr>
          <w:t>","children":[]}]},{"id":"1,13","name":"</w:t>
        </w:r>
        <w:r w:rsidRPr="005774E8">
          <w:rPr>
            <w:rFonts w:asciiTheme="minorHAnsi" w:eastAsiaTheme="minorEastAsia" w:hAnsiTheme="minorHAnsi" w:cstheme="minorBidi" w:hint="eastAsia"/>
            <w:kern w:val="2"/>
            <w:sz w:val="21"/>
            <w:szCs w:val="22"/>
          </w:rPr>
          <w:t>写字楼</w:t>
        </w:r>
        <w:r w:rsidRPr="005774E8">
          <w:rPr>
            <w:rFonts w:asciiTheme="minorHAnsi" w:eastAsiaTheme="minorEastAsia" w:hAnsiTheme="minorHAnsi" w:cstheme="minorBidi" w:hint="eastAsia"/>
            <w:kern w:val="2"/>
            <w:sz w:val="21"/>
            <w:szCs w:val="22"/>
          </w:rPr>
          <w:t>","children":[]}]},</w:t>
        </w:r>
      </w:ins>
      <w:ins w:id="58" w:author="zhangkai29" w:date="2019-07-11T14:12:00Z">
        <w:r w:rsidRPr="005774E8">
          <w:rPr>
            <w:rFonts w:asciiTheme="minorHAnsi" w:eastAsiaTheme="minorEastAsia" w:hAnsiTheme="minorHAnsi" w:cstheme="minorBidi" w:hint="eastAsia"/>
            <w:kern w:val="2"/>
            <w:sz w:val="21"/>
            <w:szCs w:val="22"/>
          </w:rPr>
          <w:t>{"id":"12550","name":"</w:t>
        </w:r>
        <w:r w:rsidRPr="005774E8">
          <w:rPr>
            <w:rFonts w:asciiTheme="minorHAnsi" w:eastAsiaTheme="minorEastAsia" w:hAnsiTheme="minorHAnsi" w:cstheme="minorBidi" w:hint="eastAsia"/>
            <w:kern w:val="2"/>
            <w:sz w:val="21"/>
            <w:szCs w:val="22"/>
          </w:rPr>
          <w:t>大内容</w:t>
        </w:r>
        <w:r w:rsidRPr="005774E8">
          <w:rPr>
            <w:rFonts w:asciiTheme="minorHAnsi" w:eastAsiaTheme="minorEastAsia" w:hAnsiTheme="minorHAnsi" w:cstheme="minorBidi" w:hint="eastAsia"/>
            <w:kern w:val="2"/>
            <w:sz w:val="21"/>
            <w:szCs w:val="22"/>
          </w:rPr>
          <w:t>","children":[]}]},"code":0,"msg":"</w:t>
        </w:r>
        <w:r w:rsidRPr="005774E8">
          <w:rPr>
            <w:rFonts w:asciiTheme="minorHAnsi" w:eastAsiaTheme="minorEastAsia" w:hAnsiTheme="minorHAnsi" w:cstheme="minorBidi" w:hint="eastAsia"/>
            <w:kern w:val="2"/>
            <w:sz w:val="21"/>
            <w:szCs w:val="22"/>
          </w:rPr>
          <w:t>成功</w:t>
        </w:r>
        <w:r w:rsidRPr="005774E8">
          <w:rPr>
            <w:rFonts w:asciiTheme="minorHAnsi" w:eastAsiaTheme="minorEastAsia" w:hAnsiTheme="minorHAnsi" w:cstheme="minorBidi" w:hint="eastAsia"/>
            <w:kern w:val="2"/>
            <w:sz w:val="21"/>
            <w:szCs w:val="22"/>
          </w:rPr>
          <w:t>"}</w:t>
        </w:r>
      </w:ins>
    </w:p>
    <w:p w:rsidR="00A15987" w:rsidRDefault="00F55E2F">
      <w:pPr>
        <w:spacing w:line="360" w:lineRule="auto"/>
        <w:ind w:firstLine="420"/>
        <w:rPr>
          <w:ins w:id="59" w:author="zhangkai29" w:date="2019-07-11T14:19:00Z"/>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19" w:history="1">
        <w:r>
          <w:rPr>
            <w:rStyle w:val="a7"/>
            <w:rFonts w:asciiTheme="minorHAnsi" w:eastAsiaTheme="minorEastAsia" w:hAnsiTheme="minorHAnsi" w:cstheme="minorBidi"/>
            <w:kern w:val="2"/>
            <w:sz w:val="21"/>
            <w:szCs w:val="22"/>
          </w:rPr>
          <w:t>http://ssp.58corp.com/supply/getLocals</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查询可筛选的地域</w:t>
      </w:r>
      <w:ins w:id="60" w:author="zhangkai29" w:date="2019-07-11T14:19:00Z">
        <w:r w:rsidR="0005580E">
          <w:rPr>
            <w:rFonts w:asciiTheme="minorHAnsi" w:eastAsiaTheme="minorEastAsia" w:hAnsiTheme="minorHAnsi" w:cstheme="minorBidi" w:hint="eastAsia"/>
            <w:kern w:val="2"/>
            <w:sz w:val="21"/>
            <w:szCs w:val="22"/>
          </w:rPr>
          <w:t>（已存在）</w:t>
        </w:r>
      </w:ins>
    </w:p>
    <w:p w:rsidR="0005580E" w:rsidRDefault="0005580E">
      <w:pPr>
        <w:spacing w:line="360" w:lineRule="auto"/>
        <w:ind w:firstLine="420"/>
        <w:rPr>
          <w:ins w:id="61" w:author="zhangkai29" w:date="2019-07-11T14:29:00Z"/>
          <w:rFonts w:asciiTheme="minorHAnsi" w:eastAsiaTheme="minorEastAsia" w:hAnsiTheme="minorHAnsi" w:cstheme="minorBidi"/>
          <w:kern w:val="2"/>
          <w:sz w:val="21"/>
          <w:szCs w:val="22"/>
        </w:rPr>
      </w:pPr>
      <w:ins w:id="62" w:author="zhangkai29" w:date="2019-07-11T14:19:00Z">
        <w:r>
          <w:rPr>
            <w:rFonts w:asciiTheme="minorHAnsi" w:eastAsiaTheme="minorEastAsia" w:hAnsiTheme="minorHAnsi" w:cstheme="minorBidi" w:hint="eastAsia"/>
            <w:kern w:val="2"/>
            <w:sz w:val="21"/>
            <w:szCs w:val="22"/>
          </w:rPr>
          <w:t>输入参数：</w:t>
        </w:r>
      </w:ins>
    </w:p>
    <w:p w:rsidR="0005580E" w:rsidRPr="0005580E" w:rsidRDefault="0005580E" w:rsidP="0005580E">
      <w:pPr>
        <w:spacing w:line="360" w:lineRule="auto"/>
        <w:ind w:firstLine="420"/>
        <w:rPr>
          <w:ins w:id="63" w:author="zhangkai29" w:date="2019-07-11T14:29:00Z"/>
          <w:rFonts w:asciiTheme="minorHAnsi" w:eastAsiaTheme="minorEastAsia" w:hAnsiTheme="minorHAnsi" w:cstheme="minorBidi"/>
          <w:kern w:val="2"/>
          <w:sz w:val="21"/>
          <w:szCs w:val="22"/>
        </w:rPr>
      </w:pPr>
      <w:ins w:id="64" w:author="zhangkai29" w:date="2019-07-11T14:29:00Z">
        <w:r w:rsidRPr="0005580E">
          <w:rPr>
            <w:rFonts w:asciiTheme="minorHAnsi" w:eastAsiaTheme="minorEastAsia" w:hAnsiTheme="minorHAnsi" w:cstheme="minorBidi"/>
            <w:kern w:val="2"/>
            <w:sz w:val="21"/>
            <w:szCs w:val="22"/>
          </w:rPr>
          <w:t>depth: 4</w:t>
        </w:r>
      </w:ins>
    </w:p>
    <w:p w:rsidR="0005580E" w:rsidRDefault="0005580E" w:rsidP="0005580E">
      <w:pPr>
        <w:spacing w:line="360" w:lineRule="auto"/>
        <w:ind w:firstLine="420"/>
        <w:rPr>
          <w:ins w:id="65" w:author="zhangkai29" w:date="2019-07-11T14:19:00Z"/>
          <w:rFonts w:asciiTheme="minorHAnsi" w:eastAsiaTheme="minorEastAsia" w:hAnsiTheme="minorHAnsi" w:cstheme="minorBidi" w:hint="eastAsia"/>
          <w:kern w:val="2"/>
          <w:sz w:val="21"/>
          <w:szCs w:val="22"/>
        </w:rPr>
      </w:pPr>
      <w:ins w:id="66" w:author="zhangkai29" w:date="2019-07-11T14:29:00Z">
        <w:r w:rsidRPr="0005580E">
          <w:rPr>
            <w:rFonts w:asciiTheme="minorHAnsi" w:eastAsiaTheme="minorEastAsia" w:hAnsiTheme="minorHAnsi" w:cstheme="minorBidi"/>
            <w:kern w:val="2"/>
            <w:sz w:val="21"/>
            <w:szCs w:val="22"/>
          </w:rPr>
          <w:t>productId: 10036</w:t>
        </w:r>
      </w:ins>
    </w:p>
    <w:p w:rsidR="0005580E" w:rsidRDefault="0005580E">
      <w:pPr>
        <w:spacing w:line="360" w:lineRule="auto"/>
        <w:ind w:firstLine="420"/>
        <w:rPr>
          <w:ins w:id="67" w:author="zhangkai29" w:date="2019-07-11T14:19:00Z"/>
          <w:rFonts w:asciiTheme="minorHAnsi" w:eastAsiaTheme="minorEastAsia" w:hAnsiTheme="minorHAnsi" w:cstheme="minorBidi"/>
          <w:kern w:val="2"/>
          <w:sz w:val="21"/>
          <w:szCs w:val="22"/>
        </w:rPr>
      </w:pPr>
      <w:ins w:id="68" w:author="zhangkai29" w:date="2019-07-11T14:19:00Z">
        <w:r>
          <w:rPr>
            <w:rFonts w:asciiTheme="minorHAnsi" w:eastAsiaTheme="minorEastAsia" w:hAnsiTheme="minorHAnsi" w:cstheme="minorBidi" w:hint="eastAsia"/>
            <w:kern w:val="2"/>
            <w:sz w:val="21"/>
            <w:szCs w:val="22"/>
          </w:rPr>
          <w:t>返回值：</w:t>
        </w:r>
      </w:ins>
    </w:p>
    <w:p w:rsidR="0005580E" w:rsidRPr="0005580E" w:rsidRDefault="0005580E">
      <w:pPr>
        <w:spacing w:line="360" w:lineRule="auto"/>
        <w:ind w:firstLine="420"/>
        <w:rPr>
          <w:rFonts w:hint="eastAsia"/>
          <w:rPrChange w:id="69" w:author="zhangkai29" w:date="2019-07-11T14:24:00Z">
            <w:rPr>
              <w:rFonts w:hint="eastAsia"/>
            </w:rPr>
          </w:rPrChange>
        </w:rPr>
      </w:pPr>
      <w:ins w:id="70" w:author="zhangkai29" w:date="2019-07-11T14:19:00Z">
        <w:r w:rsidRPr="0005580E">
          <w:rPr>
            <w:rFonts w:hint="eastAsia"/>
          </w:rPr>
          <w:t>{"result":"</w:t>
        </w:r>
        <w:r w:rsidRPr="0005580E">
          <w:rPr>
            <w:rFonts w:hint="eastAsia"/>
          </w:rPr>
          <w:t>获取产品所有的售卖地域</w:t>
        </w:r>
        <w:r w:rsidRPr="0005580E">
          <w:rPr>
            <w:rFonts w:hint="eastAsia"/>
          </w:rPr>
          <w:t>","callback":null,"data":{"list":[{"id":"1","name":"</w:t>
        </w:r>
        <w:r w:rsidRPr="0005580E">
          <w:rPr>
            <w:rFonts w:hint="eastAsia"/>
          </w:rPr>
          <w:t>北京</w:t>
        </w:r>
        <w:r w:rsidRPr="0005580E">
          <w:rPr>
            <w:rFonts w:hint="eastAsia"/>
          </w:rPr>
          <w:t>","children":[{"id":"1,1138","name":"</w:t>
        </w:r>
        <w:r w:rsidRPr="0005580E">
          <w:rPr>
            <w:rFonts w:hint="eastAsia"/>
          </w:rPr>
          <w:t>东城</w:t>
        </w:r>
        <w:r w:rsidRPr="0005580E">
          <w:rPr>
            <w:rFonts w:hint="eastAsia"/>
          </w:rPr>
          <w:t>","children":[{"id":"1,1138,1156","name":"</w:t>
        </w:r>
        <w:r w:rsidRPr="0005580E">
          <w:rPr>
            <w:rFonts w:hint="eastAsia"/>
          </w:rPr>
          <w:t>东直门</w:t>
        </w:r>
        <w:r w:rsidRPr="0005580E">
          <w:rPr>
            <w:rFonts w:hint="eastAsia"/>
          </w:rPr>
          <w:t>","children":[]},{"id":"1,1138,6853","name":"</w:t>
        </w:r>
        <w:r w:rsidRPr="0005580E">
          <w:rPr>
            <w:rFonts w:hint="eastAsia"/>
          </w:rPr>
          <w:t>法华寺</w:t>
        </w:r>
        <w:r w:rsidRPr="0005580E">
          <w:rPr>
            <w:rFonts w:hint="eastAsia"/>
          </w:rPr>
          <w:lastRenderedPageBreak/>
          <w:t>","children":[]}]}</w:t>
        </w:r>
      </w:ins>
      <w:ins w:id="71" w:author="zhangkai29" w:date="2019-07-11T14:23:00Z">
        <w:r>
          <w:rPr>
            <w:rFonts w:hint="eastAsia"/>
          </w:rPr>
          <w:t>]</w:t>
        </w:r>
        <w:r>
          <w:rPr>
            <w:rFonts w:hint="eastAsia"/>
          </w:rPr>
          <w:t>}</w:t>
        </w:r>
      </w:ins>
      <w:ins w:id="72" w:author="zhangkai29" w:date="2019-07-11T14:25:00Z">
        <w:r>
          <w:rPr>
            <w:rFonts w:hint="eastAsia"/>
          </w:rPr>
          <w:t>,</w:t>
        </w:r>
      </w:ins>
      <w:ins w:id="73" w:author="zhangkai29" w:date="2019-07-11T14:26:00Z">
        <w:r w:rsidRPr="0005580E">
          <w:rPr>
            <w:rFonts w:hint="eastAsia"/>
          </w:rPr>
          <w:t>{"id":"113318","name":"</w:t>
        </w:r>
        <w:r w:rsidRPr="0005580E">
          <w:rPr>
            <w:rFonts w:hint="eastAsia"/>
          </w:rPr>
          <w:t>巴厘岛</w:t>
        </w:r>
        <w:r w:rsidRPr="0005580E">
          <w:rPr>
            <w:rFonts w:hint="eastAsia"/>
          </w:rPr>
          <w:t>","children":[]}]},"code":0,"msg":"</w:t>
        </w:r>
        <w:r w:rsidRPr="0005580E">
          <w:rPr>
            <w:rFonts w:hint="eastAsia"/>
          </w:rPr>
          <w:t>成功</w:t>
        </w:r>
        <w:r w:rsidRPr="0005580E">
          <w:rPr>
            <w:rFonts w:hint="eastAsia"/>
          </w:rPr>
          <w:t>"}</w:t>
        </w:r>
      </w:ins>
    </w:p>
    <w:p w:rsidR="00A15987" w:rsidRDefault="00F55E2F">
      <w:pPr>
        <w:pStyle w:val="a0"/>
        <w:numPr>
          <w:ilvl w:val="0"/>
          <w:numId w:val="2"/>
        </w:numPr>
        <w:spacing w:before="0" w:after="0"/>
        <w:ind w:firstLine="420"/>
      </w:pPr>
      <w:r>
        <w:t>修改售卖范围按钮</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20" w:history="1">
        <w:r>
          <w:rPr>
            <w:rStyle w:val="a7"/>
            <w:rFonts w:asciiTheme="minorHAnsi" w:eastAsiaTheme="minorEastAsia" w:hAnsiTheme="minorHAnsi" w:cstheme="minorBidi"/>
            <w:kern w:val="2"/>
            <w:sz w:val="21"/>
            <w:szCs w:val="22"/>
          </w:rPr>
          <w:t>http://ssp.58corp.com/channel/upload</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上传修改售卖范围接口</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参数：</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productId</w:t>
      </w:r>
      <w:r>
        <w:rPr>
          <w:rFonts w:asciiTheme="minorHAnsi" w:eastAsiaTheme="minorEastAsia" w:hAnsiTheme="minorHAnsi" w:cstheme="minorBidi"/>
          <w:kern w:val="2"/>
          <w:sz w:val="21"/>
          <w:szCs w:val="22"/>
        </w:rPr>
        <w:t>：产品</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type</w:t>
      </w:r>
      <w:r>
        <w:rPr>
          <w:rFonts w:asciiTheme="minorHAnsi" w:eastAsiaTheme="minorEastAsia" w:hAnsiTheme="minorHAnsi" w:cstheme="minorBidi"/>
          <w:kern w:val="2"/>
          <w:sz w:val="21"/>
          <w:szCs w:val="22"/>
        </w:rPr>
        <w:t>：修改类型（价格，售卖，折扣，库存）</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updateType</w:t>
      </w:r>
      <w:r>
        <w:rPr>
          <w:rFonts w:asciiTheme="minorHAnsi" w:eastAsiaTheme="minorEastAsia" w:hAnsiTheme="minorHAnsi" w:cstheme="minorBidi"/>
          <w:kern w:val="2"/>
          <w:sz w:val="21"/>
          <w:szCs w:val="22"/>
        </w:rPr>
        <w:t>：局部更新，全量更新</w:t>
      </w:r>
    </w:p>
    <w:p w:rsidR="00A15987" w:rsidRDefault="00F55E2F">
      <w:pPr>
        <w:pStyle w:val="a0"/>
        <w:spacing w:before="0" w:after="0"/>
        <w:ind w:firstLine="420"/>
      </w:pPr>
      <w:r>
        <w:t>返回值：</w:t>
      </w:r>
    </w:p>
    <w:p w:rsidR="00A15987" w:rsidRDefault="00F55E2F">
      <w:pPr>
        <w:pStyle w:val="a0"/>
        <w:spacing w:before="0" w:after="0"/>
        <w:ind w:firstLine="420"/>
      </w:pPr>
      <w:r>
        <w:rPr>
          <w:rFonts w:hint="eastAsia"/>
        </w:rPr>
        <w:t>{"result": "</w:t>
      </w:r>
      <w:r>
        <w:rPr>
          <w:rFonts w:hint="eastAsia"/>
        </w:rPr>
        <w:t>上传频道配置数据</w:t>
      </w:r>
      <w:r>
        <w:rPr>
          <w:rFonts w:hint="eastAsia"/>
        </w:rPr>
        <w:t>","callback": null,"data": null,"code": 0,"msg": "</w:t>
      </w:r>
      <w:r>
        <w:rPr>
          <w:rFonts w:hint="eastAsia"/>
        </w:rPr>
        <w:t>数据上传成功</w:t>
      </w:r>
      <w:r>
        <w:rPr>
          <w:rFonts w:hint="eastAsia"/>
        </w:rPr>
        <w:t>!"}</w:t>
      </w:r>
    </w:p>
    <w:p w:rsidR="00A15987" w:rsidRPr="0005580E" w:rsidRDefault="00F55E2F">
      <w:pPr>
        <w:pStyle w:val="2"/>
        <w:spacing w:before="0" w:after="0"/>
        <w:rPr>
          <w:lang w:val="en-US"/>
          <w:rPrChange w:id="74" w:author="zhangkai29" w:date="2019-07-11T14:19:00Z">
            <w:rPr/>
          </w:rPrChange>
        </w:rPr>
      </w:pPr>
      <w:r>
        <w:t>查看售卖范围</w:t>
      </w:r>
    </w:p>
    <w:p w:rsidR="00A15987" w:rsidRDefault="00F55E2F">
      <w:pPr>
        <w:pStyle w:val="a0"/>
        <w:spacing w:before="0" w:after="0"/>
        <w:ind w:firstLine="420"/>
      </w:pPr>
      <w:r>
        <w:rPr>
          <w:noProof/>
        </w:rPr>
        <w:drawing>
          <wp:inline distT="0" distB="0" distL="114300" distR="114300">
            <wp:extent cx="5260975" cy="1625600"/>
            <wp:effectExtent l="0" t="0" r="222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1"/>
                    <a:stretch>
                      <a:fillRect/>
                    </a:stretch>
                  </pic:blipFill>
                  <pic:spPr>
                    <a:xfrm>
                      <a:off x="0" y="0"/>
                      <a:ext cx="5260975" cy="1625600"/>
                    </a:xfrm>
                    <a:prstGeom prst="rect">
                      <a:avLst/>
                    </a:prstGeom>
                    <a:noFill/>
                    <a:ln w="9525">
                      <a:noFill/>
                    </a:ln>
                  </pic:spPr>
                </pic:pic>
              </a:graphicData>
            </a:graphic>
          </wp:inline>
        </w:drawing>
      </w:r>
    </w:p>
    <w:p w:rsidR="00A15987" w:rsidRDefault="00F55E2F">
      <w:pPr>
        <w:pStyle w:val="a0"/>
        <w:numPr>
          <w:ilvl w:val="0"/>
          <w:numId w:val="3"/>
        </w:numPr>
        <w:spacing w:before="0" w:after="0"/>
        <w:ind w:firstLine="420"/>
      </w:pPr>
      <w:r>
        <w:t>初始化接口</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22" w:history="1">
        <w:r>
          <w:rPr>
            <w:rStyle w:val="a7"/>
            <w:rFonts w:asciiTheme="minorHAnsi" w:eastAsiaTheme="minorEastAsia" w:hAnsiTheme="minorHAnsi" w:cstheme="minorBidi"/>
            <w:kern w:val="2"/>
            <w:sz w:val="21"/>
            <w:szCs w:val="22"/>
          </w:rPr>
          <w:t>http://ssp.58corp.com/channel/get</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查询频道配置</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23" w:history="1">
        <w:r>
          <w:rPr>
            <w:rStyle w:val="a7"/>
            <w:rFonts w:asciiTheme="minorHAnsi" w:eastAsiaTheme="minorEastAsia" w:hAnsiTheme="minorHAnsi" w:cstheme="minorBidi"/>
            <w:kern w:val="2"/>
            <w:sz w:val="21"/>
            <w:szCs w:val="22"/>
          </w:rPr>
          <w:t>http://ssp.58corp.com/supply/getCates</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查询可筛选的类别</w:t>
      </w:r>
    </w:p>
    <w:p w:rsidR="00A15987" w:rsidRDefault="00F55E2F">
      <w:pPr>
        <w:spacing w:line="360" w:lineRule="auto"/>
        <w:ind w:firstLine="420"/>
      </w:pPr>
      <w:r>
        <w:rPr>
          <w:rFonts w:asciiTheme="minorHAnsi" w:eastAsiaTheme="minorEastAsia" w:hAnsiTheme="minorHAnsi" w:cstheme="minorBidi"/>
          <w:kern w:val="2"/>
          <w:sz w:val="21"/>
          <w:szCs w:val="22"/>
        </w:rPr>
        <w:t>接口：</w:t>
      </w:r>
      <w:hyperlink r:id="rId24" w:history="1">
        <w:r>
          <w:rPr>
            <w:rStyle w:val="a7"/>
            <w:rFonts w:asciiTheme="minorHAnsi" w:eastAsiaTheme="minorEastAsia" w:hAnsiTheme="minorHAnsi" w:cstheme="minorBidi"/>
            <w:kern w:val="2"/>
            <w:sz w:val="21"/>
            <w:szCs w:val="22"/>
          </w:rPr>
          <w:t>http://ssp.58corp.com/supply/getLocals</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查询可筛选的地域</w:t>
      </w:r>
    </w:p>
    <w:p w:rsidR="00A15987" w:rsidRDefault="00F55E2F">
      <w:pPr>
        <w:pStyle w:val="a0"/>
        <w:spacing w:before="0" w:after="0"/>
        <w:ind w:firstLine="420"/>
      </w:pPr>
      <w:r>
        <w:t>2.</w:t>
      </w:r>
      <w:r>
        <w:t>下载表头</w:t>
      </w:r>
    </w:p>
    <w:p w:rsidR="00A15987" w:rsidRDefault="00F55E2F">
      <w:pPr>
        <w:spacing w:line="360" w:lineRule="auto"/>
        <w:ind w:firstLine="420"/>
      </w:pPr>
      <w:r>
        <w:rPr>
          <w:rFonts w:asciiTheme="minorHAnsi" w:eastAsiaTheme="minorEastAsia" w:hAnsiTheme="minorHAnsi" w:cstheme="minorBidi"/>
          <w:kern w:val="2"/>
          <w:sz w:val="21"/>
        </w:rPr>
        <w:t>接口：</w:t>
      </w:r>
      <w:ins w:id="75" w:author="zhangkai29" w:date="2019-07-11T14:51:00Z">
        <w:r w:rsidR="0038286E">
          <w:rPr>
            <w:rStyle w:val="a7"/>
            <w:rFonts w:asciiTheme="minorHAnsi" w:eastAsiaTheme="minorEastAsia" w:hAnsiTheme="minorHAnsi" w:cstheme="minorBidi"/>
            <w:kern w:val="2"/>
            <w:sz w:val="21"/>
            <w:szCs w:val="22"/>
          </w:rPr>
          <w:fldChar w:fldCharType="begin"/>
        </w:r>
        <w:r w:rsidR="0038286E">
          <w:rPr>
            <w:rStyle w:val="a7"/>
            <w:rFonts w:asciiTheme="minorHAnsi" w:eastAsiaTheme="minorEastAsia" w:hAnsiTheme="minorHAnsi" w:cstheme="minorBidi"/>
            <w:kern w:val="2"/>
            <w:sz w:val="21"/>
            <w:szCs w:val="22"/>
          </w:rPr>
          <w:instrText xml:space="preserve"> HYPERLINK "</w:instrText>
        </w:r>
      </w:ins>
      <w:r w:rsidR="0038286E">
        <w:rPr>
          <w:rStyle w:val="a7"/>
          <w:rFonts w:asciiTheme="minorHAnsi" w:eastAsiaTheme="minorEastAsia" w:hAnsiTheme="minorHAnsi" w:cstheme="minorBidi"/>
          <w:kern w:val="2"/>
          <w:sz w:val="21"/>
          <w:szCs w:val="22"/>
        </w:rPr>
        <w:instrText>http://ssp.58corp.com/channel/getTemplate</w:instrText>
      </w:r>
      <w:ins w:id="76" w:author="zhangkai29" w:date="2019-07-11T14:51:00Z">
        <w:r w:rsidR="0038286E">
          <w:rPr>
            <w:rStyle w:val="a7"/>
            <w:rFonts w:asciiTheme="minorHAnsi" w:eastAsiaTheme="minorEastAsia" w:hAnsiTheme="minorHAnsi" w:cstheme="minorBidi"/>
            <w:kern w:val="2"/>
            <w:sz w:val="21"/>
            <w:szCs w:val="22"/>
          </w:rPr>
          <w:instrText xml:space="preserve">" </w:instrText>
        </w:r>
        <w:r w:rsidR="0038286E">
          <w:rPr>
            <w:rStyle w:val="a7"/>
            <w:rFonts w:asciiTheme="minorHAnsi" w:eastAsiaTheme="minorEastAsia" w:hAnsiTheme="minorHAnsi" w:cstheme="minorBidi"/>
            <w:kern w:val="2"/>
            <w:sz w:val="21"/>
            <w:szCs w:val="22"/>
          </w:rPr>
          <w:fldChar w:fldCharType="separate"/>
        </w:r>
      </w:ins>
      <w:r w:rsidR="0038286E" w:rsidRPr="00604243">
        <w:rPr>
          <w:rStyle w:val="a7"/>
          <w:rFonts w:asciiTheme="minorHAnsi" w:eastAsiaTheme="minorEastAsia" w:hAnsiTheme="minorHAnsi" w:cstheme="minorBidi"/>
          <w:kern w:val="2"/>
          <w:sz w:val="21"/>
          <w:szCs w:val="22"/>
        </w:rPr>
        <w:t>http://ssp.58corp.com/channel/getTemplate</w:t>
      </w:r>
      <w:ins w:id="77" w:author="zhangkai29" w:date="2019-07-11T14:51:00Z">
        <w:r w:rsidR="0038286E">
          <w:rPr>
            <w:rStyle w:val="a7"/>
            <w:rFonts w:asciiTheme="minorHAnsi" w:eastAsiaTheme="minorEastAsia" w:hAnsiTheme="minorHAnsi" w:cstheme="minorBidi"/>
            <w:kern w:val="2"/>
            <w:sz w:val="21"/>
            <w:szCs w:val="22"/>
          </w:rPr>
          <w:fldChar w:fldCharType="end"/>
        </w:r>
        <w:r w:rsidR="0039004B" w:rsidRPr="0039004B">
          <w:rPr>
            <w:rPrChange w:id="78" w:author="zhangkai29" w:date="2019-07-11T14:52:00Z">
              <w:rPr>
                <w:rStyle w:val="a7"/>
                <w:rFonts w:asciiTheme="minorHAnsi" w:eastAsiaTheme="minorEastAsia" w:hAnsiTheme="minorHAnsi" w:cstheme="minorBidi"/>
                <w:kern w:val="2"/>
                <w:sz w:val="21"/>
                <w:szCs w:val="22"/>
              </w:rPr>
            </w:rPrChange>
          </w:rPr>
          <w:t xml:space="preserve"> </w:t>
        </w:r>
        <w:r w:rsidR="0039004B" w:rsidRPr="0039004B">
          <w:rPr>
            <w:rFonts w:hint="eastAsia"/>
            <w:rPrChange w:id="79" w:author="zhangkai29" w:date="2019-07-11T14:52:00Z">
              <w:rPr>
                <w:rStyle w:val="a7"/>
                <w:rFonts w:asciiTheme="minorHAnsi" w:eastAsiaTheme="minorEastAsia" w:hAnsiTheme="minorHAnsi" w:cstheme="minorBidi" w:hint="eastAsia"/>
                <w:kern w:val="2"/>
                <w:sz w:val="21"/>
                <w:szCs w:val="22"/>
              </w:rPr>
            </w:rPrChange>
          </w:rPr>
          <w:t>（接口已存在</w:t>
        </w:r>
        <w:bookmarkStart w:id="80" w:name="_GoBack"/>
        <w:bookmarkEnd w:id="80"/>
        <w:r w:rsidR="0039004B" w:rsidRPr="0039004B">
          <w:rPr>
            <w:rFonts w:hint="eastAsia"/>
            <w:rPrChange w:id="81" w:author="zhangkai29" w:date="2019-07-11T14:52:00Z">
              <w:rPr>
                <w:rStyle w:val="a7"/>
                <w:rFonts w:asciiTheme="minorHAnsi" w:eastAsiaTheme="minorEastAsia" w:hAnsiTheme="minorHAnsi" w:cstheme="minorBidi" w:hint="eastAsia"/>
                <w:kern w:val="2"/>
                <w:sz w:val="21"/>
                <w:szCs w:val="22"/>
              </w:rPr>
            </w:rPrChange>
          </w:rPr>
          <w:t>）</w:t>
        </w:r>
      </w:ins>
    </w:p>
    <w:p w:rsidR="00A15987" w:rsidRDefault="00F55E2F">
      <w:pPr>
        <w:pStyle w:val="a0"/>
        <w:spacing w:before="0" w:after="0"/>
        <w:ind w:firstLine="420"/>
      </w:pPr>
      <w:r>
        <w:t>参数：</w:t>
      </w:r>
    </w:p>
    <w:p w:rsidR="00A15987" w:rsidRDefault="00F55E2F">
      <w:pPr>
        <w:pStyle w:val="a0"/>
        <w:spacing w:before="0" w:after="0"/>
        <w:ind w:firstLine="420"/>
      </w:pPr>
      <w:r>
        <w:t>productId</w:t>
      </w:r>
      <w:r>
        <w:t>：产品</w:t>
      </w:r>
      <w:r>
        <w:t>ID</w:t>
      </w:r>
    </w:p>
    <w:p w:rsidR="00A15987" w:rsidRDefault="00F55E2F">
      <w:pPr>
        <w:pStyle w:val="a0"/>
        <w:spacing w:before="0" w:after="0"/>
        <w:ind w:firstLine="420"/>
      </w:pPr>
      <w:r>
        <w:t>type</w:t>
      </w:r>
      <w:r>
        <w:t>：类型（价格，售卖，折扣，库存）</w:t>
      </w:r>
    </w:p>
    <w:p w:rsidR="00A15987" w:rsidRDefault="00F55E2F">
      <w:pPr>
        <w:pStyle w:val="a0"/>
        <w:spacing w:before="0" w:after="0"/>
        <w:ind w:firstLine="420"/>
      </w:pPr>
      <w:r>
        <w:t>3.</w:t>
      </w:r>
      <w:r>
        <w:t>批量修改</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25" w:history="1">
        <w:r>
          <w:rPr>
            <w:rStyle w:val="a7"/>
            <w:rFonts w:asciiTheme="minorHAnsi" w:eastAsiaTheme="minorEastAsia" w:hAnsiTheme="minorHAnsi" w:cstheme="minorBidi"/>
            <w:kern w:val="2"/>
            <w:sz w:val="21"/>
            <w:szCs w:val="22"/>
          </w:rPr>
          <w:t>http://ssp.58corp.com/channel/upload</w:t>
        </w:r>
      </w:hyperlink>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上传修改售卖范围接口</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参数：</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productId</w:t>
      </w:r>
      <w:r>
        <w:rPr>
          <w:rFonts w:asciiTheme="minorHAnsi" w:eastAsiaTheme="minorEastAsia" w:hAnsiTheme="minorHAnsi" w:cstheme="minorBidi"/>
          <w:kern w:val="2"/>
          <w:sz w:val="21"/>
          <w:szCs w:val="22"/>
        </w:rPr>
        <w:t>：产品</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type</w:t>
      </w:r>
      <w:r>
        <w:rPr>
          <w:rFonts w:asciiTheme="minorHAnsi" w:eastAsiaTheme="minorEastAsia" w:hAnsiTheme="minorHAnsi" w:cstheme="minorBidi"/>
          <w:kern w:val="2"/>
          <w:sz w:val="21"/>
          <w:szCs w:val="22"/>
        </w:rPr>
        <w:t>：修改类型（价格，售卖，折扣，库存）</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updateType</w:t>
      </w:r>
      <w:r>
        <w:rPr>
          <w:rFonts w:asciiTheme="minorHAnsi" w:eastAsiaTheme="minorEastAsia" w:hAnsiTheme="minorHAnsi" w:cstheme="minorBidi"/>
          <w:kern w:val="2"/>
          <w:sz w:val="21"/>
          <w:szCs w:val="22"/>
        </w:rPr>
        <w:t>：局部更新，全量更新</w:t>
      </w:r>
      <w:r>
        <w:rPr>
          <w:rFonts w:asciiTheme="minorHAnsi" w:eastAsiaTheme="minorEastAsia" w:hAnsiTheme="minorHAnsi" w:cstheme="minorBidi"/>
          <w:color w:val="FF0000"/>
          <w:kern w:val="2"/>
          <w:sz w:val="21"/>
          <w:szCs w:val="22"/>
        </w:rPr>
        <w:t>（是否要支持全量更新，全量有风险）</w:t>
      </w:r>
    </w:p>
    <w:p w:rsidR="00A15987" w:rsidRDefault="00F55E2F">
      <w:pPr>
        <w:pStyle w:val="a0"/>
        <w:spacing w:before="0" w:after="0"/>
        <w:ind w:firstLine="420"/>
      </w:pPr>
      <w:r>
        <w:t>返回值：</w:t>
      </w:r>
    </w:p>
    <w:p w:rsidR="00A15987" w:rsidRDefault="00F55E2F">
      <w:pPr>
        <w:pStyle w:val="a0"/>
        <w:spacing w:before="0" w:after="0"/>
        <w:ind w:firstLine="420"/>
      </w:pPr>
      <w:r>
        <w:rPr>
          <w:rFonts w:hint="eastAsia"/>
        </w:rPr>
        <w:t>{"result": "</w:t>
      </w:r>
      <w:r>
        <w:rPr>
          <w:rFonts w:hint="eastAsia"/>
        </w:rPr>
        <w:t>上传频道配置数据</w:t>
      </w:r>
      <w:r>
        <w:rPr>
          <w:rFonts w:hint="eastAsia"/>
        </w:rPr>
        <w:t>","callback": null,"data": null,"code": 0,"msg": "</w:t>
      </w:r>
      <w:r>
        <w:rPr>
          <w:rFonts w:hint="eastAsia"/>
        </w:rPr>
        <w:t>数据上传成功</w:t>
      </w:r>
      <w:r>
        <w:rPr>
          <w:rFonts w:hint="eastAsia"/>
        </w:rPr>
        <w:t>!"}</w:t>
      </w:r>
    </w:p>
    <w:p w:rsidR="00A15987" w:rsidRDefault="00F55E2F">
      <w:pPr>
        <w:pStyle w:val="a0"/>
        <w:numPr>
          <w:ilvl w:val="0"/>
          <w:numId w:val="4"/>
        </w:numPr>
        <w:spacing w:before="0" w:after="0"/>
        <w:ind w:firstLine="420"/>
      </w:pPr>
      <w:r>
        <w:t>导出售卖范围</w:t>
      </w:r>
    </w:p>
    <w:p w:rsidR="00A15987" w:rsidRDefault="00F55E2F">
      <w:pPr>
        <w:pStyle w:val="a0"/>
        <w:spacing w:before="0" w:after="0"/>
        <w:ind w:firstLine="420"/>
        <w:rPr>
          <w:rStyle w:val="a7"/>
          <w:szCs w:val="22"/>
        </w:rPr>
      </w:pPr>
      <w:r>
        <w:t>接口：</w:t>
      </w:r>
      <w:hyperlink r:id="rId26" w:history="1">
        <w:r>
          <w:rPr>
            <w:rStyle w:val="a7"/>
            <w:szCs w:val="22"/>
          </w:rPr>
          <w:t>http://ssp.58corp.com/sale/export</w:t>
        </w:r>
      </w:hyperlink>
    </w:p>
    <w:p w:rsidR="00A15987" w:rsidRDefault="00F55E2F">
      <w:pPr>
        <w:pStyle w:val="a0"/>
        <w:spacing w:before="0" w:after="0"/>
        <w:ind w:firstLine="420"/>
      </w:pPr>
      <w:r>
        <w:t>参数：</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productId</w:t>
      </w:r>
      <w:r>
        <w:rPr>
          <w:rFonts w:asciiTheme="minorHAnsi" w:eastAsiaTheme="minorEastAsia" w:hAnsiTheme="minorHAnsi" w:cstheme="minorBidi"/>
          <w:kern w:val="2"/>
          <w:sz w:val="21"/>
          <w:szCs w:val="22"/>
        </w:rPr>
        <w:t>：产品</w:t>
      </w:r>
      <w:r>
        <w:rPr>
          <w:rFonts w:asciiTheme="minorHAnsi" w:eastAsiaTheme="minorEastAsia" w:hAnsiTheme="minorHAnsi" w:cstheme="minorBidi"/>
          <w:kern w:val="2"/>
          <w:sz w:val="21"/>
          <w:szCs w:val="22"/>
        </w:rPr>
        <w:t>ID</w:t>
      </w:r>
    </w:p>
    <w:p w:rsidR="00A15987" w:rsidRDefault="00F55E2F">
      <w:pPr>
        <w:pStyle w:val="a0"/>
        <w:spacing w:before="0" w:after="0"/>
        <w:ind w:firstLine="420"/>
      </w:pPr>
      <w:r>
        <w:t>local</w:t>
      </w:r>
      <w:r>
        <w:t>：地区全路径（不筛选则导出全量数据）</w:t>
      </w:r>
    </w:p>
    <w:p w:rsidR="00A15987" w:rsidRDefault="00F55E2F">
      <w:pPr>
        <w:pStyle w:val="a0"/>
        <w:spacing w:before="0" w:after="0"/>
        <w:ind w:firstLine="420"/>
      </w:pPr>
      <w:r>
        <w:t>cate</w:t>
      </w:r>
      <w:r>
        <w:t>：类别全路径（不筛选则导出全量数据）</w:t>
      </w:r>
    </w:p>
    <w:p w:rsidR="00A15987" w:rsidRDefault="00F55E2F">
      <w:pPr>
        <w:pStyle w:val="a0"/>
        <w:spacing w:before="0" w:after="0"/>
        <w:ind w:firstLine="420"/>
      </w:pPr>
      <w:r>
        <w:t>返回值：</w:t>
      </w:r>
    </w:p>
    <w:p w:rsidR="00A15987" w:rsidRDefault="00F55E2F">
      <w:pPr>
        <w:pStyle w:val="a0"/>
        <w:spacing w:before="0" w:after="0"/>
        <w:ind w:firstLine="420"/>
      </w:pPr>
      <w:r>
        <w:rPr>
          <w:rFonts w:hint="eastAsia"/>
        </w:rPr>
        <w:t>{"result": "</w:t>
      </w:r>
      <w:r>
        <w:rPr>
          <w:rFonts w:hint="eastAsia"/>
        </w:rPr>
        <w:t>售卖范围下载任务</w:t>
      </w:r>
      <w:r>
        <w:rPr>
          <w:rFonts w:hint="eastAsia"/>
        </w:rPr>
        <w:t>","callback": null,"data": null,"code": 0,"msg": "</w:t>
      </w:r>
      <w:r>
        <w:rPr>
          <w:rFonts w:hint="eastAsia"/>
        </w:rPr>
        <w:t>售卖范围下载任务提交成功</w:t>
      </w:r>
      <w:r>
        <w:rPr>
          <w:rFonts w:hint="eastAsia"/>
        </w:rPr>
        <w:t>,</w:t>
      </w:r>
      <w:r>
        <w:rPr>
          <w:rFonts w:hint="eastAsia"/>
        </w:rPr>
        <w:t>请等待邮件通知</w:t>
      </w:r>
      <w:r>
        <w:rPr>
          <w:rFonts w:hint="eastAsia"/>
        </w:rPr>
        <w:t>"}</w:t>
      </w:r>
    </w:p>
    <w:p w:rsidR="00A15987" w:rsidRDefault="00F55E2F">
      <w:pPr>
        <w:pStyle w:val="a0"/>
        <w:spacing w:before="0" w:after="0"/>
        <w:ind w:firstLine="420"/>
      </w:pPr>
      <w:r>
        <w:t>5.</w:t>
      </w:r>
      <w:r>
        <w:t>删除单个售卖频道</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接口：</w:t>
      </w:r>
      <w:hyperlink r:id="rId27" w:history="1">
        <w:r>
          <w:rPr>
            <w:rStyle w:val="a7"/>
            <w:rFonts w:asciiTheme="minorHAnsi" w:eastAsiaTheme="minorEastAsia" w:hAnsiTheme="minorHAnsi" w:cstheme="minorBidi"/>
            <w:kern w:val="2"/>
            <w:sz w:val="21"/>
            <w:szCs w:val="22"/>
          </w:rPr>
          <w:t>http://ssp.58corp.com/sale/d</w:t>
        </w:r>
      </w:hyperlink>
      <w:r>
        <w:rPr>
          <w:rStyle w:val="a7"/>
          <w:rFonts w:asciiTheme="minorHAnsi" w:eastAsiaTheme="minorEastAsia" w:hAnsiTheme="minorHAnsi" w:cstheme="minorBidi"/>
          <w:kern w:val="2"/>
          <w:sz w:val="21"/>
          <w:szCs w:val="22"/>
        </w:rPr>
        <w:t>elete</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参数：</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productId</w:t>
      </w:r>
      <w:r>
        <w:rPr>
          <w:rFonts w:asciiTheme="minorHAnsi" w:eastAsiaTheme="minorEastAsia" w:hAnsiTheme="minorHAnsi" w:cstheme="minorBidi"/>
          <w:kern w:val="2"/>
          <w:sz w:val="21"/>
          <w:szCs w:val="22"/>
        </w:rPr>
        <w:t>：产品</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firstLocal</w:t>
      </w:r>
      <w:r>
        <w:rPr>
          <w:rFonts w:asciiTheme="minorHAnsi" w:eastAsiaTheme="minorEastAsia" w:hAnsiTheme="minorHAnsi" w:cstheme="minorBidi"/>
          <w:kern w:val="2"/>
          <w:sz w:val="21"/>
          <w:szCs w:val="22"/>
        </w:rPr>
        <w:t>：一级城市</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secondLocal</w:t>
      </w:r>
      <w:r>
        <w:rPr>
          <w:rFonts w:asciiTheme="minorHAnsi" w:eastAsiaTheme="minorEastAsia" w:hAnsiTheme="minorHAnsi" w:cstheme="minorBidi"/>
          <w:kern w:val="2"/>
          <w:sz w:val="21"/>
          <w:szCs w:val="22"/>
        </w:rPr>
        <w:t>：二级城市</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thirdLocal</w:t>
      </w:r>
      <w:r>
        <w:rPr>
          <w:rFonts w:asciiTheme="minorHAnsi" w:eastAsiaTheme="minorEastAsia" w:hAnsiTheme="minorHAnsi" w:cstheme="minorBidi"/>
          <w:kern w:val="2"/>
          <w:sz w:val="21"/>
          <w:szCs w:val="22"/>
        </w:rPr>
        <w:t>：三级城市</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firstCate</w:t>
      </w:r>
      <w:r>
        <w:rPr>
          <w:rFonts w:asciiTheme="minorHAnsi" w:eastAsiaTheme="minorEastAsia" w:hAnsiTheme="minorHAnsi" w:cstheme="minorBidi"/>
          <w:kern w:val="2"/>
          <w:sz w:val="21"/>
          <w:szCs w:val="22"/>
        </w:rPr>
        <w:t>：一级类别</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secondCate</w:t>
      </w:r>
      <w:r>
        <w:rPr>
          <w:rFonts w:asciiTheme="minorHAnsi" w:eastAsiaTheme="minorEastAsia" w:hAnsiTheme="minorHAnsi" w:cstheme="minorBidi"/>
          <w:kern w:val="2"/>
          <w:sz w:val="21"/>
          <w:szCs w:val="22"/>
        </w:rPr>
        <w:t>：二级类别</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thirdCate</w:t>
      </w:r>
      <w:r>
        <w:rPr>
          <w:rFonts w:asciiTheme="minorHAnsi" w:eastAsiaTheme="minorEastAsia" w:hAnsiTheme="minorHAnsi" w:cstheme="minorBidi"/>
          <w:kern w:val="2"/>
          <w:sz w:val="21"/>
          <w:szCs w:val="22"/>
        </w:rPr>
        <w:t>：三级类别</w:t>
      </w:r>
      <w:r>
        <w:rPr>
          <w:rFonts w:asciiTheme="minorHAnsi" w:eastAsiaTheme="minorEastAsia" w:hAnsiTheme="minorHAnsi" w:cstheme="minorBidi"/>
          <w:kern w:val="2"/>
          <w:sz w:val="21"/>
          <w:szCs w:val="22"/>
        </w:rPr>
        <w:t>ID</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param</w:t>
      </w:r>
      <w:r>
        <w:rPr>
          <w:rFonts w:asciiTheme="minorHAnsi" w:eastAsiaTheme="minorEastAsia" w:hAnsiTheme="minorHAnsi" w:cstheme="minorBidi"/>
          <w:kern w:val="2"/>
          <w:sz w:val="21"/>
          <w:szCs w:val="22"/>
        </w:rPr>
        <w:t>：单元参数</w:t>
      </w:r>
    </w:p>
    <w:p w:rsidR="00A15987" w:rsidRDefault="00F55E2F">
      <w:pPr>
        <w:spacing w:line="360" w:lineRule="auto"/>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paramValue</w:t>
      </w:r>
      <w:r>
        <w:rPr>
          <w:rFonts w:asciiTheme="minorHAnsi" w:eastAsiaTheme="minorEastAsia" w:hAnsiTheme="minorHAnsi" w:cstheme="minorBidi"/>
          <w:kern w:val="2"/>
          <w:sz w:val="21"/>
          <w:szCs w:val="22"/>
        </w:rPr>
        <w:t>：单元参数实例值</w:t>
      </w:r>
    </w:p>
    <w:p w:rsidR="00A15987" w:rsidRDefault="00F55E2F">
      <w:pPr>
        <w:pStyle w:val="a0"/>
        <w:spacing w:before="0" w:after="0"/>
        <w:ind w:firstLine="420"/>
      </w:pPr>
      <w:r>
        <w:t>返回值：</w:t>
      </w:r>
    </w:p>
    <w:p w:rsidR="00A15987" w:rsidRDefault="00F55E2F">
      <w:pPr>
        <w:pStyle w:val="a0"/>
        <w:spacing w:before="0" w:after="0"/>
        <w:ind w:firstLine="420"/>
      </w:pPr>
      <w:r>
        <w:rPr>
          <w:rFonts w:hint="eastAsia"/>
        </w:rPr>
        <w:t>{"result": "</w:t>
      </w:r>
      <w:r>
        <w:t>删除单个频道售卖</w:t>
      </w:r>
      <w:r>
        <w:rPr>
          <w:rFonts w:hint="eastAsia"/>
        </w:rPr>
        <w:t>","callback": null,"data": null,"code": 0,"msg": "</w:t>
      </w:r>
      <w:r>
        <w:rPr>
          <w:rFonts w:hint="eastAsia"/>
        </w:rPr>
        <w:t>数据</w:t>
      </w:r>
      <w:r>
        <w:t>删除</w:t>
      </w:r>
      <w:r>
        <w:rPr>
          <w:rFonts w:hint="eastAsia"/>
        </w:rPr>
        <w:t>成功</w:t>
      </w:r>
      <w:r>
        <w:rPr>
          <w:rFonts w:hint="eastAsia"/>
        </w:rPr>
        <w:t>!"}</w:t>
      </w:r>
    </w:p>
    <w:p w:rsidR="00A15987" w:rsidRDefault="00F55E2F">
      <w:pPr>
        <w:pStyle w:val="1"/>
      </w:pPr>
      <w:bookmarkStart w:id="82" w:name="_Toc68182305"/>
      <w:r>
        <w:t>上线方案</w:t>
      </w:r>
      <w:bookmarkEnd w:id="82"/>
    </w:p>
    <w:p w:rsidR="00A15987" w:rsidRDefault="00F55E2F">
      <w:pPr>
        <w:pStyle w:val="1"/>
        <w:rPr>
          <w:color w:val="000000" w:themeColor="text1"/>
        </w:rPr>
      </w:pPr>
      <w:bookmarkStart w:id="83" w:name="_Toc1331216284"/>
      <w:r>
        <w:rPr>
          <w:rFonts w:hint="eastAsia"/>
          <w:color w:val="000000" w:themeColor="text1"/>
        </w:rPr>
        <w:lastRenderedPageBreak/>
        <w:t>回滚方案</w:t>
      </w:r>
      <w:bookmarkEnd w:id="83"/>
    </w:p>
    <w:p w:rsidR="00A15987" w:rsidRDefault="00F55E2F">
      <w:pPr>
        <w:pStyle w:val="1"/>
      </w:pPr>
      <w:bookmarkStart w:id="84" w:name="_Toc1267450742"/>
      <w:bookmarkStart w:id="85" w:name="_Toc150330362"/>
      <w:r>
        <w:rPr>
          <w:rFonts w:hint="eastAsia"/>
        </w:rPr>
        <w:t>风险评估及对其它模块系统影响（可选）</w:t>
      </w:r>
      <w:bookmarkEnd w:id="84"/>
      <w:bookmarkEnd w:id="85"/>
    </w:p>
    <w:p w:rsidR="00A15987" w:rsidRDefault="00F55E2F">
      <w:pPr>
        <w:pStyle w:val="2"/>
      </w:pPr>
      <w:bookmarkStart w:id="86" w:name="_Toc1154326201"/>
      <w:bookmarkStart w:id="87" w:name="_Toc150330363"/>
      <w:r>
        <w:rPr>
          <w:rFonts w:hint="eastAsia"/>
        </w:rPr>
        <w:t>已知的或可预知的风险</w:t>
      </w:r>
      <w:bookmarkEnd w:id="86"/>
      <w:bookmarkEnd w:id="87"/>
    </w:p>
    <w:p w:rsidR="00A15987" w:rsidRDefault="00F55E2F">
      <w:pPr>
        <w:pStyle w:val="aa"/>
        <w:ind w:firstLine="480"/>
      </w:pPr>
      <w:r>
        <w:rPr>
          <w:rFonts w:hint="eastAsia"/>
        </w:rPr>
        <w:t>在这里加上已经知道的或可能会发生的风险，包括技术、业务等方面。最好针对每个风险，列出相应的应对措施。</w:t>
      </w:r>
    </w:p>
    <w:p w:rsidR="00A15987" w:rsidRDefault="00F55E2F">
      <w:pPr>
        <w:pStyle w:val="2"/>
      </w:pPr>
      <w:bookmarkStart w:id="88" w:name="_Toc393193209"/>
      <w:bookmarkStart w:id="89" w:name="_Toc150330364"/>
      <w:r>
        <w:rPr>
          <w:rFonts w:hint="eastAsia"/>
        </w:rPr>
        <w:t>与其它模块</w:t>
      </w:r>
      <w:r>
        <w:rPr>
          <w:rFonts w:hint="eastAsia"/>
        </w:rPr>
        <w:t>/</w:t>
      </w:r>
      <w:r>
        <w:rPr>
          <w:rFonts w:hint="eastAsia"/>
        </w:rPr>
        <w:t>系统可能的影响</w:t>
      </w:r>
      <w:bookmarkEnd w:id="88"/>
      <w:bookmarkEnd w:id="89"/>
    </w:p>
    <w:p w:rsidR="00A15987" w:rsidRDefault="00F55E2F">
      <w:pPr>
        <w:pStyle w:val="aa"/>
        <w:ind w:firstLine="480"/>
      </w:pPr>
      <w:r>
        <w:rPr>
          <w:rFonts w:hint="eastAsia"/>
        </w:rPr>
        <w:t>在</w:t>
      </w:r>
      <w:r>
        <w:t>”</w:t>
      </w:r>
      <w:r>
        <w:fldChar w:fldCharType="begin"/>
      </w:r>
      <w:r>
        <w:instrText xml:space="preserve"> </w:instrText>
      </w:r>
      <w:r>
        <w:rPr>
          <w:rFonts w:hint="eastAsia"/>
        </w:rPr>
        <w:instrText>REF _Ref149641602 \r \h</w:instrText>
      </w:r>
      <w:r>
        <w:instrText xml:space="preserve">  \* MERGEFORMAT </w:instrText>
      </w:r>
      <w:r>
        <w:fldChar w:fldCharType="separate"/>
      </w:r>
      <w:r>
        <w:rPr>
          <w:rFonts w:hint="eastAsia"/>
          <w:b/>
          <w:bCs/>
        </w:rPr>
        <w:t>错误</w:t>
      </w:r>
      <w:r>
        <w:rPr>
          <w:rFonts w:hint="eastAsia"/>
          <w:b/>
          <w:bCs/>
        </w:rPr>
        <w:t xml:space="preserve">! </w:t>
      </w:r>
      <w:r>
        <w:rPr>
          <w:rFonts w:hint="eastAsia"/>
          <w:b/>
          <w:bCs/>
        </w:rPr>
        <w:t>未找到引用源。</w:t>
      </w:r>
      <w:r>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rsidR="00A15987" w:rsidRDefault="00F55E2F">
      <w:pPr>
        <w:pStyle w:val="1"/>
      </w:pPr>
      <w:bookmarkStart w:id="90" w:name="_Toc150330365"/>
      <w:bookmarkStart w:id="91" w:name="_Toc591081844"/>
      <w:r>
        <w:rPr>
          <w:rFonts w:hint="eastAsia"/>
        </w:rPr>
        <w:t>设计评审意见</w:t>
      </w:r>
      <w:bookmarkEnd w:id="90"/>
      <w:bookmarkEnd w:id="91"/>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4098"/>
        <w:gridCol w:w="979"/>
        <w:gridCol w:w="2801"/>
        <w:gridCol w:w="898"/>
      </w:tblGrid>
      <w:tr w:rsidR="00A15987">
        <w:trPr>
          <w:trHeight w:val="454"/>
        </w:trPr>
        <w:tc>
          <w:tcPr>
            <w:tcW w:w="510" w:type="dxa"/>
            <w:shd w:val="clear" w:color="auto" w:fill="C0C0C0"/>
            <w:vAlign w:val="center"/>
          </w:tcPr>
          <w:p w:rsidR="00A15987" w:rsidRDefault="00F55E2F">
            <w:pPr>
              <w:jc w:val="center"/>
            </w:pPr>
            <w:r>
              <w:rPr>
                <w:rFonts w:hint="eastAsia"/>
              </w:rPr>
              <w:t>No</w:t>
            </w:r>
          </w:p>
        </w:tc>
        <w:tc>
          <w:tcPr>
            <w:tcW w:w="4098" w:type="dxa"/>
            <w:shd w:val="clear" w:color="auto" w:fill="C0C0C0"/>
            <w:vAlign w:val="center"/>
          </w:tcPr>
          <w:p w:rsidR="00A15987" w:rsidRDefault="00F55E2F">
            <w:pPr>
              <w:jc w:val="center"/>
            </w:pPr>
            <w:r>
              <w:rPr>
                <w:rFonts w:hint="eastAsia"/>
              </w:rPr>
              <w:t>问题描述</w:t>
            </w:r>
          </w:p>
        </w:tc>
        <w:tc>
          <w:tcPr>
            <w:tcW w:w="979" w:type="dxa"/>
            <w:shd w:val="clear" w:color="auto" w:fill="C0C0C0"/>
            <w:vAlign w:val="center"/>
          </w:tcPr>
          <w:p w:rsidR="00A15987" w:rsidRDefault="00F55E2F">
            <w:pPr>
              <w:jc w:val="center"/>
            </w:pPr>
            <w:r>
              <w:rPr>
                <w:rFonts w:hint="eastAsia"/>
              </w:rPr>
              <w:t>提出人</w:t>
            </w:r>
          </w:p>
        </w:tc>
        <w:tc>
          <w:tcPr>
            <w:tcW w:w="2801" w:type="dxa"/>
            <w:shd w:val="clear" w:color="auto" w:fill="C0C0C0"/>
            <w:vAlign w:val="center"/>
          </w:tcPr>
          <w:p w:rsidR="00A15987" w:rsidRDefault="00F55E2F">
            <w:pPr>
              <w:jc w:val="center"/>
            </w:pPr>
            <w:r>
              <w:rPr>
                <w:rFonts w:hint="eastAsia"/>
              </w:rPr>
              <w:t>处理方式</w:t>
            </w:r>
            <w:r>
              <w:rPr>
                <w:rFonts w:hint="eastAsia"/>
              </w:rPr>
              <w:t>/</w:t>
            </w:r>
            <w:r>
              <w:rPr>
                <w:rFonts w:hint="eastAsia"/>
              </w:rPr>
              <w:t>说明</w:t>
            </w:r>
          </w:p>
        </w:tc>
        <w:tc>
          <w:tcPr>
            <w:tcW w:w="898" w:type="dxa"/>
            <w:shd w:val="clear" w:color="auto" w:fill="C0C0C0"/>
            <w:vAlign w:val="center"/>
          </w:tcPr>
          <w:p w:rsidR="00A15987" w:rsidRDefault="00F55E2F">
            <w:pPr>
              <w:jc w:val="center"/>
            </w:pPr>
            <w:r>
              <w:rPr>
                <w:rFonts w:hint="eastAsia"/>
              </w:rPr>
              <w:t>状态</w:t>
            </w:r>
          </w:p>
        </w:tc>
      </w:tr>
      <w:tr w:rsidR="00A15987">
        <w:tc>
          <w:tcPr>
            <w:tcW w:w="510" w:type="dxa"/>
            <w:vAlign w:val="center"/>
          </w:tcPr>
          <w:p w:rsidR="00A15987" w:rsidRDefault="00F55E2F">
            <w:r>
              <w:rPr>
                <w:rFonts w:hint="eastAsia"/>
              </w:rPr>
              <w:t>1</w:t>
            </w:r>
          </w:p>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F55E2F">
            <w:r>
              <w:rPr>
                <w:rFonts w:hint="eastAsia"/>
              </w:rPr>
              <w:t>Open</w:t>
            </w:r>
          </w:p>
        </w:tc>
      </w:tr>
      <w:tr w:rsidR="00A15987">
        <w:tc>
          <w:tcPr>
            <w:tcW w:w="510" w:type="dxa"/>
            <w:vAlign w:val="center"/>
          </w:tcPr>
          <w:p w:rsidR="00A15987" w:rsidRDefault="00F55E2F">
            <w:r>
              <w:rPr>
                <w:rFonts w:hint="eastAsia"/>
              </w:rPr>
              <w:t>2</w:t>
            </w:r>
          </w:p>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F55E2F">
            <w:r>
              <w:rPr>
                <w:rFonts w:hint="eastAsia"/>
              </w:rPr>
              <w:t>Close</w:t>
            </w:r>
          </w:p>
        </w:tc>
      </w:tr>
      <w:tr w:rsidR="00A15987">
        <w:tc>
          <w:tcPr>
            <w:tcW w:w="510" w:type="dxa"/>
            <w:vAlign w:val="center"/>
          </w:tcPr>
          <w:p w:rsidR="00A15987" w:rsidRDefault="00F55E2F">
            <w:r>
              <w:rPr>
                <w:rFonts w:hint="eastAsia"/>
              </w:rPr>
              <w:t>3</w:t>
            </w:r>
          </w:p>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A15987"/>
        </w:tc>
      </w:tr>
      <w:tr w:rsidR="00A15987">
        <w:tc>
          <w:tcPr>
            <w:tcW w:w="510" w:type="dxa"/>
            <w:vAlign w:val="center"/>
          </w:tcPr>
          <w:p w:rsidR="00A15987" w:rsidRDefault="00A15987"/>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A15987"/>
        </w:tc>
      </w:tr>
      <w:tr w:rsidR="00A15987">
        <w:tc>
          <w:tcPr>
            <w:tcW w:w="510" w:type="dxa"/>
            <w:vAlign w:val="center"/>
          </w:tcPr>
          <w:p w:rsidR="00A15987" w:rsidRDefault="00A15987"/>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A15987"/>
        </w:tc>
      </w:tr>
      <w:tr w:rsidR="00A15987">
        <w:tc>
          <w:tcPr>
            <w:tcW w:w="510" w:type="dxa"/>
            <w:vAlign w:val="center"/>
          </w:tcPr>
          <w:p w:rsidR="00A15987" w:rsidRDefault="00A15987"/>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A15987"/>
        </w:tc>
      </w:tr>
      <w:tr w:rsidR="00A15987">
        <w:tc>
          <w:tcPr>
            <w:tcW w:w="510" w:type="dxa"/>
            <w:vAlign w:val="center"/>
          </w:tcPr>
          <w:p w:rsidR="00A15987" w:rsidRDefault="00A15987"/>
        </w:tc>
        <w:tc>
          <w:tcPr>
            <w:tcW w:w="4098" w:type="dxa"/>
          </w:tcPr>
          <w:p w:rsidR="00A15987" w:rsidRDefault="00A15987"/>
        </w:tc>
        <w:tc>
          <w:tcPr>
            <w:tcW w:w="979" w:type="dxa"/>
          </w:tcPr>
          <w:p w:rsidR="00A15987" w:rsidRDefault="00A15987"/>
        </w:tc>
        <w:tc>
          <w:tcPr>
            <w:tcW w:w="2801" w:type="dxa"/>
          </w:tcPr>
          <w:p w:rsidR="00A15987" w:rsidRDefault="00A15987"/>
        </w:tc>
        <w:tc>
          <w:tcPr>
            <w:tcW w:w="898" w:type="dxa"/>
          </w:tcPr>
          <w:p w:rsidR="00A15987" w:rsidRDefault="00A15987"/>
        </w:tc>
      </w:tr>
    </w:tbl>
    <w:p w:rsidR="00A15987" w:rsidRDefault="00A15987"/>
    <w:p w:rsidR="00A15987" w:rsidRDefault="00F55E2F">
      <w:pPr>
        <w:pStyle w:val="aa"/>
        <w:ind w:firstLine="480"/>
      </w:pPr>
      <w:r>
        <w:rPr>
          <w:rFonts w:hint="eastAsia"/>
        </w:rPr>
        <w:t>这里累计记录和跟踪该文档评审时发现的问题。</w:t>
      </w:r>
    </w:p>
    <w:p w:rsidR="00A15987" w:rsidRDefault="00F55E2F">
      <w:pPr>
        <w:pStyle w:val="1"/>
      </w:pPr>
      <w:bookmarkStart w:id="92" w:name="_Toc53201086"/>
      <w:bookmarkStart w:id="93" w:name="_Toc150330366"/>
      <w:r>
        <w:rPr>
          <w:rFonts w:hint="eastAsia"/>
        </w:rPr>
        <w:t>附件及参考资料</w:t>
      </w:r>
      <w:bookmarkEnd w:id="0"/>
      <w:bookmarkEnd w:id="1"/>
      <w:bookmarkEnd w:id="2"/>
      <w:bookmarkEnd w:id="3"/>
      <w:bookmarkEnd w:id="4"/>
      <w:bookmarkEnd w:id="5"/>
      <w:bookmarkEnd w:id="92"/>
      <w:bookmarkEnd w:id="93"/>
    </w:p>
    <w:p w:rsidR="00A15987" w:rsidRDefault="00A15987"/>
    <w:sectPr w:rsidR="00A15987">
      <w:headerReference w:type="even" r:id="rId28"/>
      <w:footerReference w:type="default" r:id="rId29"/>
      <w:pgSz w:w="11906" w:h="16838"/>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87A" w:rsidRDefault="0066487A">
      <w:r>
        <w:separator/>
      </w:r>
    </w:p>
  </w:endnote>
  <w:endnote w:type="continuationSeparator" w:id="0">
    <w:p w:rsidR="0066487A" w:rsidRDefault="0066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altName w:val="Helvetica Neue"/>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Helvetica Neue"/>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A15987">
    <w:pPr>
      <w:pStyle w:val="a4"/>
      <w:spacing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F55E2F">
    <w:pPr>
      <w:pStyle w:val="a4"/>
      <w:pBdr>
        <w:top w:val="single" w:sz="4" w:space="0" w:color="auto"/>
      </w:pBdr>
      <w:spacing w:after="120"/>
    </w:pPr>
    <w:r>
      <w:rPr>
        <w:rFonts w:hint="eastAsia"/>
      </w:rPr>
      <w:t xml:space="preserve">                                 </w:t>
    </w:r>
    <w:r>
      <w:tab/>
      <w:t xml:space="preserve">- </w:t>
    </w:r>
    <w:r>
      <w:fldChar w:fldCharType="begin"/>
    </w:r>
    <w:r>
      <w:instrText xml:space="preserve"> PAGE </w:instrText>
    </w:r>
    <w:r>
      <w:fldChar w:fldCharType="separate"/>
    </w:r>
    <w:r w:rsidR="0039004B">
      <w:rPr>
        <w:noProof/>
      </w:rPr>
      <w:t>2</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A15987">
    <w:pPr>
      <w:pStyle w:val="a4"/>
      <w:spacing w:after="1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F55E2F">
    <w:pPr>
      <w:pStyle w:val="a4"/>
      <w:tabs>
        <w:tab w:val="clear" w:pos="4153"/>
        <w:tab w:val="clear" w:pos="8306"/>
        <w:tab w:val="left" w:pos="7015"/>
      </w:tabs>
      <w:ind w:right="198" w:firstLine="400"/>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-84455</wp:posOffset>
              </wp:positionV>
              <wp:extent cx="6057900" cy="0"/>
              <wp:effectExtent l="0" t="0" r="0" b="0"/>
              <wp:wrapNone/>
              <wp:docPr id="2" name="直线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ln>
                    </wps:spPr>
                    <wps:bodyPr/>
                  </wps:wsp>
                </a:graphicData>
              </a:graphic>
            </wp:anchor>
          </w:drawing>
        </mc:Choice>
        <mc:Fallback>
          <w:pict>
            <v:line w14:anchorId="0F519981" id="直线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6.65pt" to="47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"/>
          </w:pict>
        </mc:Fallback>
      </mc:AlternateContent>
    </w:r>
    <w:r>
      <w:tab/>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39004B">
      <w:rPr>
        <w:noProof/>
        <w:szCs w:val="21"/>
      </w:rPr>
      <w:t>5</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87A" w:rsidRDefault="0066487A">
      <w:r>
        <w:separator/>
      </w:r>
    </w:p>
  </w:footnote>
  <w:footnote w:type="continuationSeparator" w:id="0">
    <w:p w:rsidR="0066487A" w:rsidRDefault="006648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F55E2F">
    <w:r>
      <w:rPr>
        <w:sz w:val="18"/>
        <w:szCs w:val="18"/>
      </w:rPr>
      <w:fldChar w:fldCharType="begin"/>
    </w:r>
    <w:r>
      <w:rPr>
        <w:rStyle w:val="a6"/>
        <w:sz w:val="18"/>
        <w:szCs w:val="18"/>
      </w:rPr>
      <w:instrText xml:space="preserve"> PAGE </w:instrText>
    </w:r>
    <w:r>
      <w:rPr>
        <w:sz w:val="18"/>
        <w:szCs w:val="18"/>
      </w:rPr>
      <w:fldChar w:fldCharType="separate"/>
    </w:r>
    <w:r>
      <w:rPr>
        <w:rStyle w:val="a6"/>
        <w:sz w:val="18"/>
        <w:szCs w:val="18"/>
      </w:rPr>
      <w:t>6</w:t>
    </w:r>
    <w:r>
      <w:rPr>
        <w:sz w:val="18"/>
        <w:szCs w:val="18"/>
      </w:rPr>
      <w:fldChar w:fldCharType="end"/>
    </w:r>
    <w:r>
      <w:rPr>
        <w:sz w:val="18"/>
        <w:szCs w:val="18"/>
      </w:rPr>
      <w:fldChar w:fldCharType="begin"/>
    </w:r>
    <w:r>
      <w:rPr>
        <w:rStyle w:val="a6"/>
        <w:sz w:val="18"/>
        <w:szCs w:val="18"/>
      </w:rPr>
      <w:instrText xml:space="preserve"> NUMPAGES </w:instrText>
    </w:r>
    <w:r>
      <w:rPr>
        <w:sz w:val="18"/>
        <w:szCs w:val="18"/>
      </w:rPr>
      <w:fldChar w:fldCharType="separate"/>
    </w:r>
    <w:r>
      <w:rPr>
        <w:rStyle w:val="a6"/>
        <w:sz w:val="18"/>
        <w:szCs w:val="18"/>
      </w:rPr>
      <w:t>8</w:t>
    </w:r>
    <w:r>
      <w:rPr>
        <w:sz w:val="18"/>
        <w:szCs w:val="18"/>
      </w:rPr>
      <w:fldChar w:fldCharType="end"/>
    </w:r>
  </w:p>
  <w:p w:rsidR="00A15987" w:rsidRDefault="00A15987"/>
  <w:p w:rsidR="00A15987" w:rsidRDefault="00A1598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F55E2F">
    <w:pPr>
      <w:pStyle w:val="a5"/>
      <w:tabs>
        <w:tab w:val="clear" w:pos="4153"/>
        <w:tab w:val="clear" w:pos="8306"/>
        <w:tab w:val="left" w:pos="6390"/>
      </w:tabs>
    </w:pPr>
    <w:r>
      <w:rPr>
        <w:szCs w:val="21"/>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A15987">
    <w:pPr>
      <w:pStyle w:val="a5"/>
      <w:spacing w:after="12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987" w:rsidRDefault="00A1598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0000000D"/>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156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126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left" w:pos="540"/>
        </w:tabs>
        <w:ind w:left="540" w:firstLine="0"/>
      </w:pPr>
      <w:rPr>
        <w:rFonts w:hint="eastAsia"/>
      </w:rPr>
    </w:lvl>
    <w:lvl w:ilvl="7">
      <w:start w:val="1"/>
      <w:numFmt w:val="bullet"/>
      <w:lvlText w:val=""/>
      <w:lvlJc w:val="left"/>
      <w:pPr>
        <w:tabs>
          <w:tab w:val="left" w:pos="816"/>
        </w:tabs>
        <w:ind w:left="816" w:firstLine="0"/>
      </w:pPr>
      <w:rPr>
        <w:rFonts w:ascii="Wingdings" w:hAnsi="Wingdings" w:hint="default"/>
      </w:rPr>
    </w:lvl>
    <w:lvl w:ilvl="8">
      <w:start w:val="1"/>
      <w:numFmt w:val="bullet"/>
      <w:lvlText w:val=""/>
      <w:lvlJc w:val="left"/>
      <w:pPr>
        <w:tabs>
          <w:tab w:val="left" w:pos="1225"/>
        </w:tabs>
        <w:ind w:left="1225" w:firstLine="0"/>
      </w:pPr>
      <w:rPr>
        <w:rFonts w:ascii="Wingdings" w:hAnsi="Wingdings" w:hint="default"/>
      </w:rPr>
    </w:lvl>
  </w:abstractNum>
  <w:abstractNum w:abstractNumId="1" w15:restartNumberingAfterBreak="0">
    <w:nsid w:val="5D25963A"/>
    <w:multiLevelType w:val="multilevel"/>
    <w:tmpl w:val="5D25963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5D25A7F6"/>
    <w:multiLevelType w:val="singleLevel"/>
    <w:tmpl w:val="5D25A7F6"/>
    <w:lvl w:ilvl="0">
      <w:start w:val="1"/>
      <w:numFmt w:val="decimal"/>
      <w:suff w:val="nothing"/>
      <w:lvlText w:val="%1."/>
      <w:lvlJc w:val="left"/>
    </w:lvl>
  </w:abstractNum>
  <w:abstractNum w:abstractNumId="3" w15:restartNumberingAfterBreak="0">
    <w:nsid w:val="5D25AD1A"/>
    <w:multiLevelType w:val="singleLevel"/>
    <w:tmpl w:val="5D25AD1A"/>
    <w:lvl w:ilvl="0">
      <w:start w:val="4"/>
      <w:numFmt w:val="decimal"/>
      <w:suff w:val="nothing"/>
      <w:lvlText w:val="%1."/>
      <w:lvlJc w:val="left"/>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kai29">
    <w15:presenceInfo w15:providerId="None" w15:userId="zhangkai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4474"/>
    <w:rsid w:val="FDFE2943"/>
    <w:rsid w:val="0005580E"/>
    <w:rsid w:val="000B48A7"/>
    <w:rsid w:val="00181958"/>
    <w:rsid w:val="00254AA2"/>
    <w:rsid w:val="0038286E"/>
    <w:rsid w:val="0039004B"/>
    <w:rsid w:val="003C2A9F"/>
    <w:rsid w:val="005774E8"/>
    <w:rsid w:val="0066487A"/>
    <w:rsid w:val="006E391B"/>
    <w:rsid w:val="008F3A88"/>
    <w:rsid w:val="00A15987"/>
    <w:rsid w:val="00A7501C"/>
    <w:rsid w:val="00BE7B62"/>
    <w:rsid w:val="00C64248"/>
    <w:rsid w:val="00D77D62"/>
    <w:rsid w:val="00E06FBC"/>
    <w:rsid w:val="00F55E2F"/>
    <w:rsid w:val="3EFF4474"/>
    <w:rsid w:val="7797F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928D1"/>
  <w15:docId w15:val="{463B4385-C590-422C-9AAC-1EFD27D5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0"/>
    <w:qFormat/>
    <w:pPr>
      <w:numPr>
        <w:numId w:val="1"/>
      </w:numPr>
      <w:spacing w:before="240" w:after="120" w:line="360" w:lineRule="auto"/>
      <w:outlineLvl w:val="0"/>
    </w:pPr>
    <w:rPr>
      <w:b/>
      <w:bCs/>
      <w:kern w:val="44"/>
      <w:sz w:val="36"/>
      <w:szCs w:val="44"/>
      <w:lang w:val="zh-CN"/>
    </w:rPr>
  </w:style>
  <w:style w:type="paragraph" w:styleId="2">
    <w:name w:val="heading 2"/>
    <w:basedOn w:val="a"/>
    <w:next w:val="a0"/>
    <w:unhideWhenUsed/>
    <w:qFormat/>
    <w:pPr>
      <w:numPr>
        <w:ilvl w:val="1"/>
        <w:numId w:val="1"/>
      </w:numPr>
      <w:spacing w:before="60" w:after="60" w:line="360" w:lineRule="auto"/>
      <w:ind w:left="0"/>
      <w:outlineLvl w:val="1"/>
    </w:pPr>
    <w:rPr>
      <w:b/>
      <w:bCs/>
      <w:sz w:val="32"/>
      <w:szCs w:val="32"/>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pPr>
      <w:spacing w:before="60" w:after="60" w:line="360" w:lineRule="auto"/>
    </w:pPr>
    <w:rPr>
      <w:rFonts w:asciiTheme="minorHAnsi" w:eastAsiaTheme="minorEastAsia" w:hAnsiTheme="minorHAnsi" w:cstheme="minorBidi"/>
      <w:kern w:val="2"/>
      <w:sz w:val="21"/>
    </w:rPr>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style>
  <w:style w:type="paragraph" w:styleId="20">
    <w:name w:val="toc 2"/>
    <w:basedOn w:val="a"/>
    <w:next w:val="a"/>
    <w:pPr>
      <w:ind w:leftChars="200" w:left="420"/>
    </w:pPr>
  </w:style>
  <w:style w:type="character" w:styleId="a6">
    <w:name w:val="page number"/>
  </w:style>
  <w:style w:type="character" w:styleId="a7">
    <w:name w:val="Hyperlink"/>
    <w:rPr>
      <w:color w:val="0000FF"/>
      <w:u w:val="single"/>
    </w:rPr>
  </w:style>
  <w:style w:type="paragraph" w:customStyle="1" w:styleId="a8">
    <w:name w:val="文档名称"/>
    <w:basedOn w:val="a"/>
    <w:qFormat/>
    <w:pPr>
      <w:jc w:val="center"/>
      <w:outlineLvl w:val="0"/>
    </w:pPr>
    <w:rPr>
      <w:rFonts w:eastAsia="黑体"/>
      <w:b/>
      <w:sz w:val="48"/>
      <w:szCs w:val="48"/>
    </w:rPr>
  </w:style>
  <w:style w:type="paragraph" w:customStyle="1" w:styleId="a9">
    <w:name w:val="版权申明"/>
    <w:basedOn w:val="a"/>
    <w:qFormat/>
    <w:pPr>
      <w:jc w:val="center"/>
    </w:pPr>
    <w:rPr>
      <w:rFonts w:ascii="宋体" w:hAnsi="宋体" w:cs="宋体"/>
      <w:b/>
      <w:bCs/>
      <w:color w:val="000000"/>
    </w:rPr>
  </w:style>
  <w:style w:type="paragraph" w:customStyle="1" w:styleId="aa">
    <w:name w:val="编写建议"/>
    <w:basedOn w:val="a"/>
    <w:next w:val="a0"/>
    <w:qFormat/>
    <w:pPr>
      <w:autoSpaceDE w:val="0"/>
      <w:autoSpaceDN w:val="0"/>
      <w:adjustRightInd w:val="0"/>
      <w:spacing w:line="360" w:lineRule="auto"/>
      <w:ind w:firstLineChars="200" w:firstLine="420"/>
    </w:pPr>
    <w:rPr>
      <w:rFonts w:ascii="Arial" w:hAnsi="Arial" w:cs="宋体"/>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559334">
      <w:bodyDiv w:val="1"/>
      <w:marLeft w:val="0"/>
      <w:marRight w:val="0"/>
      <w:marTop w:val="0"/>
      <w:marBottom w:val="0"/>
      <w:divBdr>
        <w:top w:val="none" w:sz="0" w:space="0" w:color="auto"/>
        <w:left w:val="none" w:sz="0" w:space="0" w:color="auto"/>
        <w:bottom w:val="none" w:sz="0" w:space="0" w:color="auto"/>
        <w:right w:val="none" w:sz="0" w:space="0" w:color="auto"/>
      </w:divBdr>
      <w:divsChild>
        <w:div w:id="1616869446">
          <w:marLeft w:val="0"/>
          <w:marRight w:val="60"/>
          <w:marTop w:val="0"/>
          <w:marBottom w:val="0"/>
          <w:divBdr>
            <w:top w:val="none" w:sz="0" w:space="0" w:color="auto"/>
            <w:left w:val="none" w:sz="0" w:space="0" w:color="auto"/>
            <w:bottom w:val="none" w:sz="0" w:space="0" w:color="auto"/>
            <w:right w:val="none" w:sz="0" w:space="0" w:color="auto"/>
          </w:divBdr>
        </w:div>
        <w:div w:id="1315795917">
          <w:marLeft w:val="0"/>
          <w:marRight w:val="240"/>
          <w:marTop w:val="15"/>
          <w:marBottom w:val="0"/>
          <w:divBdr>
            <w:top w:val="none" w:sz="0" w:space="0" w:color="auto"/>
            <w:left w:val="none" w:sz="0" w:space="0" w:color="auto"/>
            <w:bottom w:val="none" w:sz="0" w:space="0" w:color="auto"/>
            <w:right w:val="none" w:sz="0" w:space="0" w:color="auto"/>
          </w:divBdr>
        </w:div>
        <w:div w:id="751507047">
          <w:marLeft w:val="0"/>
          <w:marRight w:val="60"/>
          <w:marTop w:val="0"/>
          <w:marBottom w:val="0"/>
          <w:divBdr>
            <w:top w:val="none" w:sz="0" w:space="0" w:color="auto"/>
            <w:left w:val="none" w:sz="0" w:space="0" w:color="auto"/>
            <w:bottom w:val="none" w:sz="0" w:space="0" w:color="auto"/>
            <w:right w:val="none" w:sz="0" w:space="0" w:color="auto"/>
          </w:divBdr>
        </w:div>
        <w:div w:id="1888174794">
          <w:marLeft w:val="0"/>
          <w:marRight w:val="240"/>
          <w:marTop w:val="15"/>
          <w:marBottom w:val="0"/>
          <w:divBdr>
            <w:top w:val="none" w:sz="0" w:space="0" w:color="auto"/>
            <w:left w:val="none" w:sz="0" w:space="0" w:color="auto"/>
            <w:bottom w:val="none" w:sz="0" w:space="0" w:color="auto"/>
            <w:right w:val="none" w:sz="0" w:space="0" w:color="auto"/>
          </w:divBdr>
        </w:div>
      </w:divsChild>
    </w:div>
    <w:div w:id="1843659440">
      <w:bodyDiv w:val="1"/>
      <w:marLeft w:val="0"/>
      <w:marRight w:val="0"/>
      <w:marTop w:val="0"/>
      <w:marBottom w:val="0"/>
      <w:divBdr>
        <w:top w:val="none" w:sz="0" w:space="0" w:color="auto"/>
        <w:left w:val="none" w:sz="0" w:space="0" w:color="auto"/>
        <w:bottom w:val="none" w:sz="0" w:space="0" w:color="auto"/>
        <w:right w:val="none" w:sz="0" w:space="0" w:color="auto"/>
      </w:divBdr>
      <w:divsChild>
        <w:div w:id="414546522">
          <w:marLeft w:val="0"/>
          <w:marRight w:val="60"/>
          <w:marTop w:val="0"/>
          <w:marBottom w:val="0"/>
          <w:divBdr>
            <w:top w:val="none" w:sz="0" w:space="0" w:color="auto"/>
            <w:left w:val="none" w:sz="0" w:space="0" w:color="auto"/>
            <w:bottom w:val="none" w:sz="0" w:space="0" w:color="auto"/>
            <w:right w:val="none" w:sz="0" w:space="0" w:color="auto"/>
          </w:divBdr>
        </w:div>
        <w:div w:id="1839349894">
          <w:marLeft w:val="0"/>
          <w:marRight w:val="240"/>
          <w:marTop w:val="15"/>
          <w:marBottom w:val="0"/>
          <w:divBdr>
            <w:top w:val="none" w:sz="0" w:space="0" w:color="auto"/>
            <w:left w:val="none" w:sz="0" w:space="0" w:color="auto"/>
            <w:bottom w:val="none" w:sz="0" w:space="0" w:color="auto"/>
            <w:right w:val="none" w:sz="0" w:space="0" w:color="auto"/>
          </w:divBdr>
        </w:div>
        <w:div w:id="1707677448">
          <w:marLeft w:val="0"/>
          <w:marRight w:val="60"/>
          <w:marTop w:val="0"/>
          <w:marBottom w:val="0"/>
          <w:divBdr>
            <w:top w:val="none" w:sz="0" w:space="0" w:color="auto"/>
            <w:left w:val="none" w:sz="0" w:space="0" w:color="auto"/>
            <w:bottom w:val="none" w:sz="0" w:space="0" w:color="auto"/>
            <w:right w:val="none" w:sz="0" w:space="0" w:color="auto"/>
          </w:divBdr>
        </w:div>
        <w:div w:id="699400381">
          <w:marLeft w:val="0"/>
          <w:marRight w:val="240"/>
          <w:marTop w:val="15"/>
          <w:marBottom w:val="0"/>
          <w:divBdr>
            <w:top w:val="none" w:sz="0" w:space="0" w:color="auto"/>
            <w:left w:val="none" w:sz="0" w:space="0" w:color="auto"/>
            <w:bottom w:val="none" w:sz="0" w:space="0" w:color="auto"/>
            <w:right w:val="none" w:sz="0" w:space="0" w:color="auto"/>
          </w:divBdr>
        </w:div>
        <w:div w:id="1279676711">
          <w:marLeft w:val="0"/>
          <w:marRight w:val="60"/>
          <w:marTop w:val="0"/>
          <w:marBottom w:val="0"/>
          <w:divBdr>
            <w:top w:val="none" w:sz="0" w:space="0" w:color="auto"/>
            <w:left w:val="none" w:sz="0" w:space="0" w:color="auto"/>
            <w:bottom w:val="none" w:sz="0" w:space="0" w:color="auto"/>
            <w:right w:val="none" w:sz="0" w:space="0" w:color="auto"/>
          </w:divBdr>
        </w:div>
        <w:div w:id="1834834172">
          <w:marLeft w:val="0"/>
          <w:marRight w:val="240"/>
          <w:marTop w:val="15"/>
          <w:marBottom w:val="0"/>
          <w:divBdr>
            <w:top w:val="none" w:sz="0" w:space="0" w:color="auto"/>
            <w:left w:val="none" w:sz="0" w:space="0" w:color="auto"/>
            <w:bottom w:val="none" w:sz="0" w:space="0" w:color="auto"/>
            <w:right w:val="none" w:sz="0" w:space="0" w:color="auto"/>
          </w:divBdr>
        </w:div>
        <w:div w:id="1692490174">
          <w:marLeft w:val="0"/>
          <w:marRight w:val="60"/>
          <w:marTop w:val="0"/>
          <w:marBottom w:val="0"/>
          <w:divBdr>
            <w:top w:val="none" w:sz="0" w:space="0" w:color="auto"/>
            <w:left w:val="none" w:sz="0" w:space="0" w:color="auto"/>
            <w:bottom w:val="none" w:sz="0" w:space="0" w:color="auto"/>
            <w:right w:val="none" w:sz="0" w:space="0" w:color="auto"/>
          </w:divBdr>
        </w:div>
        <w:div w:id="1654410051">
          <w:marLeft w:val="0"/>
          <w:marRight w:val="240"/>
          <w:marTop w:val="15"/>
          <w:marBottom w:val="0"/>
          <w:divBdr>
            <w:top w:val="none" w:sz="0" w:space="0" w:color="auto"/>
            <w:left w:val="none" w:sz="0" w:space="0" w:color="auto"/>
            <w:bottom w:val="none" w:sz="0" w:space="0" w:color="auto"/>
            <w:right w:val="none" w:sz="0" w:space="0" w:color="auto"/>
          </w:divBdr>
        </w:div>
        <w:div w:id="1829898089">
          <w:marLeft w:val="0"/>
          <w:marRight w:val="60"/>
          <w:marTop w:val="0"/>
          <w:marBottom w:val="0"/>
          <w:divBdr>
            <w:top w:val="none" w:sz="0" w:space="0" w:color="auto"/>
            <w:left w:val="none" w:sz="0" w:space="0" w:color="auto"/>
            <w:bottom w:val="none" w:sz="0" w:space="0" w:color="auto"/>
            <w:right w:val="none" w:sz="0" w:space="0" w:color="auto"/>
          </w:divBdr>
        </w:div>
        <w:div w:id="1148475407">
          <w:marLeft w:val="0"/>
          <w:marRight w:val="240"/>
          <w:marTop w:val="15"/>
          <w:marBottom w:val="0"/>
          <w:divBdr>
            <w:top w:val="none" w:sz="0" w:space="0" w:color="auto"/>
            <w:left w:val="none" w:sz="0" w:space="0" w:color="auto"/>
            <w:bottom w:val="none" w:sz="0" w:space="0" w:color="auto"/>
            <w:right w:val="none" w:sz="0" w:space="0" w:color="auto"/>
          </w:divBdr>
        </w:div>
        <w:div w:id="1765344942">
          <w:marLeft w:val="0"/>
          <w:marRight w:val="60"/>
          <w:marTop w:val="0"/>
          <w:marBottom w:val="0"/>
          <w:divBdr>
            <w:top w:val="none" w:sz="0" w:space="0" w:color="auto"/>
            <w:left w:val="none" w:sz="0" w:space="0" w:color="auto"/>
            <w:bottom w:val="none" w:sz="0" w:space="0" w:color="auto"/>
            <w:right w:val="none" w:sz="0" w:space="0" w:color="auto"/>
          </w:divBdr>
        </w:div>
        <w:div w:id="1259677122">
          <w:marLeft w:val="0"/>
          <w:marRight w:val="60"/>
          <w:marTop w:val="0"/>
          <w:marBottom w:val="0"/>
          <w:divBdr>
            <w:top w:val="none" w:sz="0" w:space="0" w:color="auto"/>
            <w:left w:val="none" w:sz="0" w:space="0" w:color="auto"/>
            <w:bottom w:val="none" w:sz="0" w:space="0" w:color="auto"/>
            <w:right w:val="none" w:sz="0" w:space="0" w:color="auto"/>
          </w:divBdr>
        </w:div>
        <w:div w:id="79109615">
          <w:marLeft w:val="0"/>
          <w:marRight w:val="60"/>
          <w:marTop w:val="0"/>
          <w:marBottom w:val="0"/>
          <w:divBdr>
            <w:top w:val="none" w:sz="0" w:space="0" w:color="auto"/>
            <w:left w:val="none" w:sz="0" w:space="0" w:color="auto"/>
            <w:bottom w:val="none" w:sz="0" w:space="0" w:color="auto"/>
            <w:right w:val="none" w:sz="0" w:space="0" w:color="auto"/>
          </w:divBdr>
        </w:div>
        <w:div w:id="1762677522">
          <w:marLeft w:val="0"/>
          <w:marRight w:val="240"/>
          <w:marTop w:val="15"/>
          <w:marBottom w:val="0"/>
          <w:divBdr>
            <w:top w:val="none" w:sz="0" w:space="0" w:color="auto"/>
            <w:left w:val="none" w:sz="0" w:space="0" w:color="auto"/>
            <w:bottom w:val="none" w:sz="0" w:space="0" w:color="auto"/>
            <w:right w:val="none" w:sz="0" w:space="0" w:color="auto"/>
          </w:divBdr>
        </w:div>
        <w:div w:id="1948807159">
          <w:marLeft w:val="0"/>
          <w:marRight w:val="60"/>
          <w:marTop w:val="0"/>
          <w:marBottom w:val="0"/>
          <w:divBdr>
            <w:top w:val="none" w:sz="0" w:space="0" w:color="auto"/>
            <w:left w:val="none" w:sz="0" w:space="0" w:color="auto"/>
            <w:bottom w:val="none" w:sz="0" w:space="0" w:color="auto"/>
            <w:right w:val="none" w:sz="0" w:space="0" w:color="auto"/>
          </w:divBdr>
        </w:div>
        <w:div w:id="200022844">
          <w:marLeft w:val="0"/>
          <w:marRight w:val="240"/>
          <w:marTop w:val="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sp.58corp.com/supply/getCates" TargetMode="External"/><Relationship Id="rId26" Type="http://schemas.openxmlformats.org/officeDocument/2006/relationships/hyperlink" Target="http://ssp.58corp.com/channel/upload"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sp.58corp.com/product/saleRangeInfos" TargetMode="External"/><Relationship Id="rId25" Type="http://schemas.openxmlformats.org/officeDocument/2006/relationships/hyperlink" Target="http://ssp.58corp.com/channel/upload" TargetMode="External"/><Relationship Id="rId2" Type="http://schemas.openxmlformats.org/officeDocument/2006/relationships/numbering" Target="numbering.xml"/><Relationship Id="rId16" Type="http://schemas.openxmlformats.org/officeDocument/2006/relationships/hyperlink" Target="http://ssp.58corp.com/bg/getAll" TargetMode="External"/><Relationship Id="rId20" Type="http://schemas.openxmlformats.org/officeDocument/2006/relationships/hyperlink" Target="http://ssp.58corp.com/channel/upload"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p.58corp.com/supply/getLocal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p.58corp.com/supply/getCates"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sp.58corp.com/supply/getLocals"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sp.58corp.com/channel/get" TargetMode="External"/><Relationship Id="rId27" Type="http://schemas.openxmlformats.org/officeDocument/2006/relationships/hyperlink" Target="http://ssp.58corp.com/channel/uploa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9</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houjianyu</dc:creator>
  <cp:lastModifiedBy>zhangkai29</cp:lastModifiedBy>
  <cp:revision>9</cp:revision>
  <dcterms:created xsi:type="dcterms:W3CDTF">2019-07-10T10:40:00Z</dcterms:created>
  <dcterms:modified xsi:type="dcterms:W3CDTF">2019-07-11T06:52:00Z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